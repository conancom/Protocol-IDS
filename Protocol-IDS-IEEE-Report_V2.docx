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792631EF" w:rsidR="00D7522C" w:rsidRPr="004866E0" w:rsidRDefault="000D67CA" w:rsidP="004866E0">
      <w:pPr>
        <w:pStyle w:val="papertitle"/>
        <w:spacing w:before="5pt" w:beforeAutospacing="1" w:after="5pt" w:afterAutospacing="1"/>
        <w:rPr>
          <w:kern w:val="48"/>
        </w:rPr>
      </w:pPr>
      <w:r>
        <w:rPr>
          <w:rFonts w:cs="Angsana New"/>
          <w:kern w:val="48"/>
          <w:szCs w:val="61"/>
          <w:lang w:bidi="th-TH"/>
        </w:rPr>
        <w:t xml:space="preserve">Design and Development of A </w:t>
      </w:r>
      <w:r w:rsidR="004866E0">
        <w:rPr>
          <w:kern w:val="48"/>
        </w:rPr>
        <w:t>Cloud-Based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8DA1ABE" w14:textId="77777777" w:rsidR="00903F12" w:rsidRDefault="00BD670B" w:rsidP="008864B0">
      <w:pPr>
        <w:pStyle w:val="Author"/>
        <w:spacing w:before="0pt"/>
        <w:rPr>
          <w:sz w:val="18"/>
          <w:szCs w:val="18"/>
        </w:rPr>
        <w:sectPr w:rsidR="00903F12"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1240D786" w14:textId="7E2A2621" w:rsidR="00903F12" w:rsidRDefault="00947912" w:rsidP="008864B0">
      <w:pPr>
        <w:pStyle w:val="Author"/>
        <w:spacing w:before="0pt"/>
        <w:rPr>
          <w:sz w:val="18"/>
          <w:szCs w:val="18"/>
        </w:rPr>
        <w:sectPr w:rsidR="00903F12" w:rsidSect="00903F12">
          <w:type w:val="continuous"/>
          <w:pgSz w:w="595.30pt" w:h="841.90pt" w:code="9"/>
          <w:pgMar w:top="22.50pt" w:right="44.65pt" w:bottom="72pt" w:left="44.65pt" w:header="36pt" w:footer="36pt" w:gutter="0pt"/>
          <w:cols w:space="36pt"/>
          <w:docGrid w:linePitch="360"/>
        </w:sectPr>
      </w:pPr>
      <w:r>
        <w:rPr>
          <w:sz w:val="18"/>
          <w:szCs w:val="18"/>
        </w:rPr>
        <w:t xml:space="preserve">Leon Wirz, </w:t>
      </w:r>
      <w:r w:rsidR="00136085">
        <w:rPr>
          <w:sz w:val="18"/>
          <w:szCs w:val="18"/>
        </w:rPr>
        <w:t>Rinrada Tanthanathewin</w:t>
      </w:r>
      <w:r>
        <w:rPr>
          <w:sz w:val="18"/>
          <w:szCs w:val="18"/>
        </w:rPr>
        <w:t>, Asipan Ketphet, Somchart Fugkeaw</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A74478">
        <w:rPr>
          <w:sz w:val="18"/>
          <w:szCs w:val="18"/>
        </w:rPr>
        <w:t xml:space="preserve">leon.wir@dome.tu.ac.th, </w:t>
      </w:r>
      <w:r w:rsidR="00C500DB" w:rsidRPr="00C500DB">
        <w:rPr>
          <w:sz w:val="18"/>
          <w:szCs w:val="18"/>
        </w:rPr>
        <w:t>rinrada.tanth.gal@gmail.com, asipanketphet@gmail.com</w:t>
      </w:r>
      <w:r>
        <w:rPr>
          <w:sz w:val="18"/>
          <w:szCs w:val="18"/>
        </w:rPr>
        <w:t>, somchart@siit.tu.ac.t</w:t>
      </w:r>
      <w:r w:rsidR="00471B6E">
        <w:rPr>
          <w:sz w:val="18"/>
          <w:szCs w:val="18"/>
        </w:rPr>
        <w:t>h</w:t>
      </w:r>
    </w:p>
    <w:p w14:paraId="681337B0" w14:textId="43D876F2" w:rsidR="008864B0" w:rsidRDefault="008864B0" w:rsidP="00471B6E">
      <w:pPr>
        <w:pStyle w:val="Author"/>
        <w:spacing w:before="0pt"/>
        <w:jc w:val="both"/>
        <w:rPr>
          <w:sz w:val="18"/>
          <w:szCs w:val="18"/>
        </w:rPr>
      </w:pPr>
    </w:p>
    <w:p w14:paraId="449655BC" w14:textId="77777777" w:rsidR="009F1D79" w:rsidRDefault="009F1D79"/>
    <w:p w14:paraId="46C50FE7" w14:textId="0A250987" w:rsidR="00947912" w:rsidRDefault="00947912">
      <w:pPr>
        <w:sectPr w:rsidR="00947912"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3F37D76C" w:rsidR="006910A7" w:rsidRPr="006910A7" w:rsidRDefault="009303D9" w:rsidP="006910A7">
      <w:pPr>
        <w:pStyle w:val="Abstract"/>
      </w:pPr>
      <w:r>
        <w:rPr>
          <w:i/>
          <w:iCs/>
        </w:rPr>
        <w:t>Abstract</w:t>
      </w:r>
      <w:r>
        <w:t>—</w:t>
      </w:r>
      <w:r w:rsidR="000D67CA">
        <w:t>Owing to</w:t>
      </w:r>
      <w:r w:rsidR="004E2CD6">
        <w:t xml:space="preserve"> the efficient resource management, accessibility, and high service </w:t>
      </w:r>
      <w:r w:rsidR="0044522E">
        <w:t>availability, cloud</w:t>
      </w:r>
      <w:r w:rsidR="000D67CA">
        <w:t xml:space="preserve"> computing</w:t>
      </w:r>
      <w:r w:rsidR="004E2CD6">
        <w:t xml:space="preserve"> has been leveraged by several intensive-data processing applications such as big data analytics</w:t>
      </w:r>
      <w:r w:rsidR="00460923">
        <w:t>, social media applications</w:t>
      </w:r>
      <w:r w:rsidR="00460923">
        <w:rPr>
          <w:rFonts w:cs="Angsana New"/>
          <w:szCs w:val="22"/>
          <w:lang w:bidi="th-TH"/>
        </w:rPr>
        <w:t xml:space="preserve">. </w:t>
      </w:r>
      <w:r w:rsidR="00460923">
        <w:t xml:space="preserve">These applications are typically based on the development of web service and web application. Even though </w:t>
      </w:r>
      <w:r w:rsidR="00824163">
        <w:t xml:space="preserve">web-based technology offers effective communication and implementation, it has been susceptible to various kinds of attack.  </w:t>
      </w:r>
      <w:r w:rsidR="00460923">
        <w:t xml:space="preserve"> </w:t>
      </w:r>
      <w:r w:rsidR="00DD77EE">
        <w:t xml:space="preserve"> </w:t>
      </w:r>
      <w:r w:rsidR="00F510F2">
        <w:t xml:space="preserve">In this </w:t>
      </w:r>
      <w:r w:rsidR="005C4EB5">
        <w:t>paper</w:t>
      </w:r>
      <w:r w:rsidR="00DF55F6">
        <w:t>,</w:t>
      </w:r>
      <w:r w:rsidR="003D42B0">
        <w:t xml:space="preserve"> </w:t>
      </w:r>
      <w:r w:rsidR="00824163">
        <w:t>we investigate possible attacks on</w:t>
      </w:r>
      <w:r w:rsidR="003D42B0">
        <w:t xml:space="preserve"> REST </w:t>
      </w:r>
      <w:r w:rsidR="00824163">
        <w:t xml:space="preserve">which </w:t>
      </w:r>
      <w:r w:rsidR="003D42B0">
        <w:t xml:space="preserve">is </w:t>
      </w:r>
      <w:r w:rsidR="00824163">
        <w:t>a commonly used protocol used</w:t>
      </w:r>
      <w:r w:rsidR="003D42B0">
        <w:t xml:space="preserve"> </w:t>
      </w:r>
      <w:r w:rsidR="00824163">
        <w:t xml:space="preserve">the </w:t>
      </w:r>
      <w:r w:rsidR="00E70BEE">
        <w:t>web service implementation.</w:t>
      </w:r>
      <w:r w:rsidR="003D42B0">
        <w:t xml:space="preserve"> </w:t>
      </w:r>
      <w:r w:rsidR="005C4EB5">
        <w:t>In REST</w:t>
      </w:r>
      <w:r w:rsidR="006C360D">
        <w:t>,</w:t>
      </w:r>
      <w:r w:rsidR="005C4EB5">
        <w:t xml:space="preserve"> </w:t>
      </w:r>
      <w:r w:rsidR="006C360D">
        <w:t xml:space="preserve">HTTP </w:t>
      </w:r>
      <w:r w:rsidR="005C4EB5">
        <w:t xml:space="preserve">requests are mapped to GET, POST, PUT, and DELETE </w:t>
      </w:r>
      <w:r w:rsidR="00E70BEE">
        <w:t xml:space="preserve">that </w:t>
      </w:r>
      <w:r w:rsidR="005C4EB5">
        <w:t>have been proven to</w:t>
      </w:r>
      <w:r w:rsidR="0069070F">
        <w:t xml:space="preserve"> be</w:t>
      </w:r>
      <w:r w:rsidR="005C4EB5">
        <w:t xml:space="preserve"> </w:t>
      </w:r>
      <w:r w:rsidR="0069070F">
        <w:t xml:space="preserve">prone to </w:t>
      </w:r>
      <w:r w:rsidR="00E70BEE">
        <w:rPr>
          <w:rFonts w:cs="Angsana New"/>
          <w:szCs w:val="22"/>
          <w:lang w:bidi="th-TH"/>
        </w:rPr>
        <w:t xml:space="preserve">common </w:t>
      </w:r>
      <w:r w:rsidR="0069070F">
        <w:t xml:space="preserve">attacks </w:t>
      </w:r>
      <w:r w:rsidR="00E70BEE">
        <w:t xml:space="preserve">including </w:t>
      </w:r>
      <w:r w:rsidR="0069070F" w:rsidRPr="0069070F">
        <w:t>Automated Brute Forcing on web-based login</w:t>
      </w:r>
      <w:r w:rsidR="0069070F">
        <w:t xml:space="preserve">, </w:t>
      </w:r>
      <w:r w:rsidR="0069070F" w:rsidRPr="0069070F">
        <w:t>HTTP flood attack</w:t>
      </w:r>
      <w:r w:rsidR="0069070F">
        <w:t>s,</w:t>
      </w:r>
      <w:r w:rsidR="005B46FD">
        <w:t xml:space="preserve"> SQL injections (SQLi), and </w:t>
      </w:r>
      <w:r w:rsidR="00DF55F6">
        <w:t>Cross-Site</w:t>
      </w:r>
      <w:r w:rsidR="00E70C34">
        <w:t xml:space="preserve"> Scripting (XSS)</w:t>
      </w:r>
      <w:r w:rsidR="003B20ED">
        <w:t>.</w:t>
      </w:r>
      <w:r w:rsidR="006910A7">
        <w:t xml:space="preserve"> </w:t>
      </w:r>
      <w:r w:rsidR="00E70BEE">
        <w:t xml:space="preserve">To this end, we propose a design and implementation of the cloud-based IDS </w:t>
      </w:r>
      <w:r w:rsidR="008C4BC1">
        <w:t xml:space="preserve">to detect such attacks by employing </w:t>
      </w:r>
      <w:r w:rsidR="006910A7">
        <w:t xml:space="preserve">Apache Kafka and Spark streaming </w:t>
      </w:r>
      <w:r w:rsidR="008C4BC1">
        <w:t xml:space="preserve">to classify and process </w:t>
      </w:r>
      <w:r w:rsidR="006910A7">
        <w:t>the</w:t>
      </w:r>
      <w:r w:rsidR="008C4BC1">
        <w:t xml:space="preserve"> high volume of</w:t>
      </w:r>
      <w:r w:rsidR="006910A7">
        <w:t xml:space="preserve"> user inputs in REST HTTP</w:t>
      </w:r>
      <w:r w:rsidR="008C4BC1">
        <w:t xml:space="preserve"> communication. </w:t>
      </w:r>
      <w:r w:rsidR="0022568C">
        <w:t xml:space="preserve">To detect the anomalous inputs, we apply the signature-based approach to construct an IDS engine based on a set of known attack patterns that will be leveraged by the Spark Streaming. </w:t>
      </w:r>
      <w:r w:rsidR="0044522E">
        <w:t>or In</w:t>
      </w:r>
      <w:r w:rsidR="00770076">
        <w:t xml:space="preserve"> </w:t>
      </w:r>
      <w:r w:rsidR="0022568C">
        <w:t xml:space="preserve">our experiment, the system is </w:t>
      </w:r>
      <w:r w:rsidR="00E41115">
        <w:t>able</w:t>
      </w:r>
      <w:r w:rsidR="00770076">
        <w:t xml:space="preserve"> determine </w:t>
      </w:r>
      <w:r w:rsidR="0022568C">
        <w:t>malicious</w:t>
      </w:r>
      <w:r w:rsidR="00770076">
        <w:t xml:space="preserve"> patterns </w:t>
      </w:r>
      <w:r w:rsidR="00E41115">
        <w:t xml:space="preserve">with high performance as well as to </w:t>
      </w:r>
      <w:r w:rsidR="008F0989">
        <w:t xml:space="preserve">generate </w:t>
      </w:r>
      <w:r w:rsidR="00C44F2E">
        <w:t xml:space="preserve">SMS </w:t>
      </w:r>
      <w:r w:rsidR="008F0989">
        <w:t>alerts</w:t>
      </w:r>
      <w:r w:rsidR="00770076">
        <w:t xml:space="preserve"> and </w:t>
      </w:r>
      <w:r w:rsidR="00DF55F6">
        <w:t>log</w:t>
      </w:r>
      <w:r w:rsidR="00770076">
        <w:t xml:space="preserve"> the event in a Google Cloud Storage Bucket</w:t>
      </w:r>
      <w:r w:rsidR="00E41115">
        <w:t xml:space="preserve"> in an efficient manner.</w:t>
      </w:r>
    </w:p>
    <w:p w14:paraId="0E3AA107" w14:textId="66E0E520"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w:t>
      </w:r>
      <w:r w:rsidR="004C3D52">
        <w:t>ing</w:t>
      </w:r>
    </w:p>
    <w:p w14:paraId="10C58944" w14:textId="0C9AF349" w:rsidR="009234A0" w:rsidRPr="006B6B66" w:rsidRDefault="009234A0" w:rsidP="009234A0">
      <w:pPr>
        <w:pStyle w:val="Heading1"/>
      </w:pPr>
      <w:r>
        <w:t>Introduction</w:t>
      </w:r>
    </w:p>
    <w:p w14:paraId="1FACDC9C" w14:textId="74BBD9E8" w:rsidR="005B23BA" w:rsidRDefault="007B225B" w:rsidP="005B23BA">
      <w:pPr>
        <w:pStyle w:val="BodyText"/>
        <w:rPr>
          <w:lang w:val="en-US"/>
        </w:rPr>
      </w:pPr>
      <w:r>
        <w:rPr>
          <w:lang w:val="en-US"/>
        </w:rPr>
        <w:t xml:space="preserve">An </w:t>
      </w:r>
      <w:r w:rsidR="00E41115">
        <w:rPr>
          <w:rFonts w:cs="Angsana New"/>
          <w:szCs w:val="25"/>
          <w:lang w:val="en-US" w:bidi="th-TH"/>
        </w:rPr>
        <w:t>i</w:t>
      </w:r>
      <w:r>
        <w:rPr>
          <w:lang w:val="en-US"/>
        </w:rPr>
        <w:t xml:space="preserve">ntrusion detection system </w:t>
      </w:r>
      <w:r w:rsidR="00E41115">
        <w:rPr>
          <w:lang w:val="en-US"/>
        </w:rPr>
        <w:t xml:space="preserve">(IDS) </w:t>
      </w:r>
      <w:r>
        <w:rPr>
          <w:lang w:val="en-US"/>
        </w:rPr>
        <w:t xml:space="preserve">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w:t>
      </w:r>
      <w:r w:rsidR="00E41115">
        <w:rPr>
          <w:lang w:val="en-US"/>
        </w:rPr>
        <w:t>Typically, t</w:t>
      </w:r>
      <w:r w:rsidR="005B23BA">
        <w:rPr>
          <w:lang w:val="en-US"/>
        </w:rPr>
        <w:t xml:space="preserve">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Hence, the system 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38F6BA25"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w:t>
      </w:r>
      <w:r w:rsidR="0067310C">
        <w:rPr>
          <w:lang w:val="en-US"/>
        </w:rPr>
        <w:t>former method</w:t>
      </w:r>
      <w:r w:rsidR="004E7E18">
        <w:rPr>
          <w:lang w:val="en-US"/>
        </w:rPr>
        <w:t xml:space="preserve">. </w:t>
      </w:r>
      <w:r w:rsidR="000F3A24">
        <w:rPr>
          <w:lang w:val="en-US"/>
        </w:rPr>
        <w:t xml:space="preserve">Using either statistical methods or </w:t>
      </w:r>
      <w:r w:rsidR="0067310C">
        <w:rPr>
          <w:lang w:val="en-US"/>
        </w:rPr>
        <w:t>m</w:t>
      </w:r>
      <w:r w:rsidR="000F3A24">
        <w:rPr>
          <w:lang w:val="en-US"/>
        </w:rPr>
        <w:t xml:space="preserve">achine-learning are used to analyze events and categorize them into either being a legitimate request or an intrusion attempt. Statistical methodologies are applied to observe the </w:t>
      </w:r>
      <w:r w:rsidR="000F3A24">
        <w:rPr>
          <w:lang w:val="en-US"/>
        </w:rPr>
        <w:t xml:space="preserve">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w:t>
      </w:r>
      <w:r w:rsidR="00884247">
        <w:rPr>
          <w:lang w:val="en-US"/>
        </w:rPr>
        <w:t>c</w:t>
      </w:r>
      <w:r w:rsidR="00E85FE6">
        <w:rPr>
          <w:lang w:val="en-US"/>
        </w:rPr>
        <w:t xml:space="preserve">lassification </w:t>
      </w:r>
      <w:r w:rsidR="00884247">
        <w:rPr>
          <w:lang w:val="en-US"/>
        </w:rPr>
        <w:t>m</w:t>
      </w:r>
      <w:r w:rsidR="00E85FE6">
        <w:rPr>
          <w:lang w:val="en-US"/>
        </w:rPr>
        <w:t xml:space="preserve">odels with more than 2 </w:t>
      </w:r>
      <w:r w:rsidR="00DF55F6">
        <w:rPr>
          <w:lang w:val="en-US"/>
        </w:rPr>
        <w:t>variations</w:t>
      </w:r>
      <w:r w:rsidR="00E85FE6">
        <w:rPr>
          <w:lang w:val="en-US"/>
        </w:rPr>
        <w:t xml:space="preserve"> of outputs using one-hot encoding. Regardless of the mentioned advantages, compared to </w:t>
      </w:r>
      <w:r w:rsidR="00884247">
        <w:rPr>
          <w:lang w:val="en-US"/>
        </w:rPr>
        <w:t>s</w:t>
      </w:r>
      <w:r w:rsidR="00E85FE6">
        <w:rPr>
          <w:lang w:val="en-US"/>
        </w:rPr>
        <w:t>ignature</w:t>
      </w:r>
      <w:r w:rsidR="00BA33F0">
        <w:rPr>
          <w:lang w:val="en-US"/>
        </w:rPr>
        <w:t>-</w:t>
      </w:r>
      <w:r w:rsidR="00DF55F6">
        <w:rPr>
          <w:lang w:val="en-US"/>
        </w:rPr>
        <w:t>based</w:t>
      </w:r>
      <w:r w:rsidR="00E85FE6">
        <w:rPr>
          <w:lang w:val="en-US"/>
        </w:rPr>
        <w:t xml:space="preserve"> </w:t>
      </w:r>
      <w:r w:rsidR="00884247">
        <w:rPr>
          <w:lang w:val="en-US"/>
        </w:rPr>
        <w:t>approach</w:t>
      </w:r>
      <w:r w:rsidR="00E85FE6">
        <w:rPr>
          <w:lang w:val="en-US"/>
        </w:rPr>
        <w:t xml:space="preserve">, </w:t>
      </w:r>
      <w:r w:rsidR="00884247">
        <w:rPr>
          <w:lang w:val="en-US"/>
        </w:rPr>
        <w:t>the a</w:t>
      </w:r>
      <w:r w:rsidR="00DF55F6">
        <w:rPr>
          <w:lang w:val="en-US"/>
        </w:rPr>
        <w:t>nomaly-based</w:t>
      </w:r>
      <w:r w:rsidR="00E85FE6">
        <w:rPr>
          <w:lang w:val="en-US"/>
        </w:rPr>
        <w:t xml:space="preserve"> detection’s performance is not as favorable and has some </w:t>
      </w:r>
      <w:r w:rsidR="00C3225F">
        <w:rPr>
          <w:lang w:val="en-US"/>
        </w:rPr>
        <w:t xml:space="preserve">negative </w:t>
      </w:r>
      <w:r w:rsidR="00E85FE6">
        <w:rPr>
          <w:lang w:val="en-US"/>
        </w:rPr>
        <w:t>effects on less powerful machines</w:t>
      </w:r>
      <w:r w:rsidR="00300A98">
        <w:rPr>
          <w:lang w:val="en-US"/>
        </w:rPr>
        <w:t>,</w:t>
      </w:r>
      <w:r w:rsidR="00E85FE6">
        <w:rPr>
          <w:lang w:val="en-US"/>
        </w:rPr>
        <w:t xml:space="preserve"> </w:t>
      </w:r>
      <w:r w:rsidR="00CE4B7F">
        <w:rPr>
          <w:lang w:val="en-US"/>
        </w:rPr>
        <w:t>running real-time IDS.</w:t>
      </w:r>
    </w:p>
    <w:p w14:paraId="43055B1B" w14:textId="4764CF1C"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w:t>
      </w:r>
      <w:r w:rsidR="00FD628C">
        <w:rPr>
          <w:lang w:val="en-US"/>
        </w:rPr>
        <w:t xml:space="preserve">is </w:t>
      </w:r>
      <w:r w:rsidR="00030EB5" w:rsidRPr="006C3673">
        <w:rPr>
          <w:lang w:val="en-US"/>
        </w:rPr>
        <w:t>perform</w:t>
      </w:r>
      <w:r w:rsidR="00FD628C">
        <w:rPr>
          <w:lang w:val="en-US"/>
        </w:rPr>
        <w:t>ed</w:t>
      </w:r>
      <w:r w:rsidR="00030EB5" w:rsidRPr="006C3673">
        <w:rPr>
          <w:lang w:val="en-US"/>
        </w:rPr>
        <w:t xml:space="preserve">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45D93368" w14:textId="30EB98B6" w:rsidR="00E800C7" w:rsidRDefault="00282BC3" w:rsidP="00B64992">
      <w:pPr>
        <w:pStyle w:val="BodyText"/>
        <w:ind w:firstLine="0pt"/>
        <w:rPr>
          <w:i/>
          <w:iCs/>
          <w:lang w:val="en-US"/>
        </w:rPr>
      </w:pPr>
      <w:r>
        <w:tab/>
      </w:r>
      <w:r w:rsidR="00C54072">
        <w:t xml:space="preserve"> </w:t>
      </w:r>
      <w:r w:rsidR="00884247">
        <w:t xml:space="preserve">Essentially, implementing IDS on cloud is non-trivial as the system needs to deal with various formats and massive volumes of data or traffics. In addition to the reliability of </w:t>
      </w:r>
      <w:r w:rsidR="002E0960">
        <w:t>its detection mechanism, t</w:t>
      </w:r>
      <w:r w:rsidR="00884247">
        <w:t xml:space="preserve">he system performance and scalability issue </w:t>
      </w:r>
      <w:r w:rsidR="002E0960">
        <w:t>are also the crucial factor</w:t>
      </w:r>
      <w:r w:rsidR="003925DE">
        <w:t>s</w:t>
      </w:r>
      <w:r w:rsidR="002E0960">
        <w:t xml:space="preserve"> for the design of a cloud-based IDS.</w:t>
      </w:r>
      <w:r w:rsidR="00884247">
        <w:t xml:space="preserve">  </w:t>
      </w:r>
      <w:r w:rsidR="002E0960">
        <w:t xml:space="preserve">In addition, </w:t>
      </w:r>
      <w:r w:rsidR="003925DE">
        <w:t>the system</w:t>
      </w:r>
      <w:r>
        <w:t xml:space="preserve"> systems should give results in </w:t>
      </w:r>
      <w:r w:rsidR="00662077">
        <w:t xml:space="preserve">a </w:t>
      </w:r>
      <w:r>
        <w:t>real</w:t>
      </w:r>
      <w:r w:rsidR="00662077">
        <w:t>-</w:t>
      </w:r>
      <w:r>
        <w:t>time</w:t>
      </w:r>
      <w:r w:rsidR="00662077">
        <w:t xml:space="preserve"> manner</w:t>
      </w:r>
      <w:r>
        <w:t xml:space="preserve">, must not take up a lot of resources, </w:t>
      </w:r>
      <w:r w:rsidR="00DF085C">
        <w:t xml:space="preserve">have a low false positive and false negative rate, </w:t>
      </w:r>
      <w:r w:rsidR="005F4343">
        <w:t xml:space="preserve">have high to permanent uptime, </w:t>
      </w:r>
      <w:r w:rsidR="00DF085C">
        <w:t xml:space="preserve">and </w:t>
      </w:r>
      <w:r w:rsidR="008525CE">
        <w:t>cover a wide area of intrusion methods that it can detect</w:t>
      </w:r>
      <w:r w:rsidR="007221E0">
        <w:t xml:space="preserve">. </w:t>
      </w:r>
      <w:r w:rsidR="003925DE">
        <w:t xml:space="preserve">Generally, existing cloud-based IDS systems have capability to handle </w:t>
      </w:r>
      <w:r w:rsidR="00F8076F">
        <w:t xml:space="preserve">high volume of data </w:t>
      </w:r>
      <w:r w:rsidR="003925DE" w:rsidRPr="00F23D29">
        <w:rPr>
          <w:spacing w:val="0"/>
          <w:lang w:val="en-US" w:eastAsia="en-US"/>
        </w:rPr>
        <w:t xml:space="preserve">by </w:t>
      </w:r>
      <w:r w:rsidR="00F8076F">
        <w:t>blending the system on its</w:t>
      </w:r>
      <w:r w:rsidR="003925DE" w:rsidRPr="00F23D29">
        <w:rPr>
          <w:spacing w:val="0"/>
          <w:lang w:val="en-US" w:eastAsia="en-US"/>
        </w:rPr>
        <w:t xml:space="preserve"> network with mirrored VMs.</w:t>
      </w:r>
      <w:r w:rsidR="00F8076F">
        <w:rPr>
          <w:rFonts w:hint="cs"/>
          <w:cs/>
          <w:lang w:bidi="th-TH"/>
        </w:rPr>
        <w:t xml:space="preserve"> </w:t>
      </w:r>
      <w:r w:rsidR="00F8076F">
        <w:rPr>
          <w:rFonts w:cs="Angsana New"/>
          <w:szCs w:val="25"/>
          <w:lang w:bidi="th-TH"/>
        </w:rPr>
        <w:t>In this paper,</w:t>
      </w:r>
      <w:r w:rsidR="00F8076F">
        <w:rPr>
          <w:rFonts w:cs="Angsana New" w:hint="cs"/>
          <w:szCs w:val="25"/>
          <w:cs/>
          <w:lang w:bidi="th-TH"/>
        </w:rPr>
        <w:t xml:space="preserve"> </w:t>
      </w:r>
      <w:r w:rsidR="00F8076F">
        <w:rPr>
          <w:rFonts w:cs="Angsana New"/>
          <w:szCs w:val="25"/>
          <w:lang w:bidi="th-TH"/>
        </w:rPr>
        <w:t xml:space="preserve">we propose an alternative solution in </w:t>
      </w:r>
      <w:r w:rsidR="00E866A6">
        <w:rPr>
          <w:rFonts w:cs="Angsana New"/>
          <w:szCs w:val="25"/>
          <w:lang w:bidi="th-TH"/>
        </w:rPr>
        <w:t xml:space="preserve">getting closer to the raw data based on the system features of Kafka and Spark Streaming. Our IDS system is designed to seamlessly work with these data processing tools to deliver higher capability in processing and detecting </w:t>
      </w:r>
      <w:r w:rsidR="0021138A">
        <w:rPr>
          <w:rFonts w:cs="Angsana New"/>
          <w:szCs w:val="25"/>
          <w:lang w:bidi="th-TH"/>
        </w:rPr>
        <w:t xml:space="preserve">common attacks as well as offer faster detection. </w:t>
      </w:r>
      <w:r w:rsidR="00E866A6">
        <w:rPr>
          <w:rFonts w:cs="Angsana New"/>
          <w:szCs w:val="25"/>
          <w:lang w:bidi="th-TH"/>
        </w:rPr>
        <w:t xml:space="preserve"> </w:t>
      </w:r>
      <w:r w:rsidR="00E4771C">
        <w:rPr>
          <w:lang w:val="en-US"/>
        </w:rPr>
        <w:t>Therefore,</w:t>
      </w:r>
      <w:r w:rsidR="0021138A">
        <w:rPr>
          <w:lang w:val="en-US"/>
        </w:rPr>
        <w:t xml:space="preserve"> our </w:t>
      </w:r>
      <w:r w:rsidR="00B64992">
        <w:rPr>
          <w:lang w:val="en-US"/>
        </w:rPr>
        <w:t xml:space="preserve">In our proposed system, </w:t>
      </w:r>
      <w:r w:rsidR="00132ADE">
        <w:rPr>
          <w:lang w:val="en-US"/>
        </w:rPr>
        <w:t>Kafka</w:t>
      </w:r>
      <w:r w:rsidR="00B64992">
        <w:rPr>
          <w:lang w:val="en-US"/>
        </w:rPr>
        <w:t xml:space="preserve"> [20]</w:t>
      </w:r>
      <w:r w:rsidR="00132ADE">
        <w:rPr>
          <w:lang w:val="en-US"/>
        </w:rPr>
        <w:t xml:space="preserve">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r w:rsidR="00E800C7">
        <w:rPr>
          <w:lang w:val="en-US"/>
        </w:rPr>
        <w:t xml:space="preserve"> </w:t>
      </w:r>
      <w:r w:rsidR="005F085F" w:rsidRPr="004F0465">
        <w:rPr>
          <w:i/>
          <w:iCs/>
          <w:lang w:val="en-US"/>
        </w:rPr>
        <w:t>Automated Brute Forcing on web-based login</w:t>
      </w:r>
      <w:r w:rsidR="00B64992">
        <w:rPr>
          <w:i/>
          <w:iCs/>
          <w:lang w:val="en-US"/>
        </w:rPr>
        <w:t>,</w:t>
      </w:r>
      <w:r w:rsidR="00E800C7">
        <w:rPr>
          <w:i/>
          <w:iCs/>
          <w:lang w:val="en-US"/>
        </w:rPr>
        <w:t xml:space="preserve"> </w:t>
      </w:r>
      <w:r w:rsidR="005F085F" w:rsidRPr="004F0465">
        <w:rPr>
          <w:i/>
          <w:iCs/>
          <w:lang w:val="en-US"/>
        </w:rPr>
        <w:t>HTTP flood attacks</w:t>
      </w:r>
      <w:r w:rsidR="00B64992">
        <w:rPr>
          <w:i/>
          <w:iCs/>
          <w:lang w:val="en-US"/>
        </w:rPr>
        <w:t>,</w:t>
      </w:r>
      <w:r w:rsidR="00E800C7">
        <w:rPr>
          <w:i/>
          <w:iCs/>
          <w:lang w:val="en-US"/>
        </w:rPr>
        <w:t xml:space="preserve"> </w:t>
      </w:r>
      <w:r w:rsidR="005F085F" w:rsidRPr="004F0465">
        <w:rPr>
          <w:i/>
          <w:iCs/>
          <w:lang w:val="en-US"/>
        </w:rPr>
        <w:t>SQL Injections (SQLi</w:t>
      </w:r>
      <w:r w:rsidR="00E4771C" w:rsidRPr="004F0465">
        <w:rPr>
          <w:i/>
          <w:iCs/>
          <w:lang w:val="en-US"/>
        </w:rPr>
        <w:t>)</w:t>
      </w:r>
      <w:r w:rsidR="00E4771C">
        <w:rPr>
          <w:i/>
          <w:iCs/>
          <w:lang w:val="en-US"/>
        </w:rPr>
        <w:t>, and</w:t>
      </w:r>
      <w:r w:rsidR="00B64992">
        <w:rPr>
          <w:i/>
          <w:iCs/>
          <w:lang w:val="en-US"/>
        </w:rPr>
        <w:t xml:space="preserve"> </w:t>
      </w:r>
      <w:r w:rsidR="00617F4B" w:rsidRPr="004F0465">
        <w:rPr>
          <w:i/>
          <w:iCs/>
          <w:lang w:val="en-US"/>
        </w:rPr>
        <w:t>Cross-</w:t>
      </w:r>
      <w:r w:rsidR="005F085F" w:rsidRPr="004F0465">
        <w:rPr>
          <w:i/>
          <w:iCs/>
        </w:rPr>
        <w:t>Site Scripting (XSS)</w:t>
      </w:r>
      <w:r w:rsidR="00E800C7">
        <w:rPr>
          <w:i/>
          <w:iCs/>
          <w:lang w:val="en-US"/>
        </w:rPr>
        <w:t>.</w:t>
      </w:r>
    </w:p>
    <w:p w14:paraId="0DF3406F" w14:textId="4638E077" w:rsidR="00B64992" w:rsidRPr="004F0465" w:rsidRDefault="00E800C7" w:rsidP="00F23D29">
      <w:pPr>
        <w:pStyle w:val="BodyText"/>
        <w:ind w:firstLine="0pt"/>
        <w:rPr>
          <w:i/>
          <w:iCs/>
          <w:lang w:val="en-US"/>
        </w:rPr>
      </w:pPr>
      <w:r>
        <w:rPr>
          <w:i/>
          <w:iCs/>
          <w:lang w:val="en-US"/>
        </w:rPr>
        <w:tab/>
      </w:r>
      <w:r w:rsidR="00B64992" w:rsidRPr="005F085F">
        <w:rPr>
          <w:lang w:val="en-US"/>
        </w:rPr>
        <w:t>Automated Brute Forcing</w:t>
      </w:r>
      <w:r w:rsidR="00B64992">
        <w:rPr>
          <w:lang w:val="en-US"/>
        </w:rPr>
        <w:t xml:space="preserve"> [1]</w:t>
      </w:r>
      <w:r w:rsidR="00B64992" w:rsidRPr="005F085F">
        <w:rPr>
          <w:lang w:val="en-US"/>
        </w:rPr>
        <w:t xml:space="preserve"> on web-based login</w:t>
      </w:r>
      <w:r w:rsidR="00B64992">
        <w:rPr>
          <w:lang w:val="en-US"/>
        </w:rPr>
        <w:t xml:space="preserve"> is the act of using a program or script to forcefully send login requests, typically GET requests in HTTP to a web server. The frequency of requests sent varies from program to program and machine sent from. The </w:t>
      </w:r>
      <w:r w:rsidR="00B64992" w:rsidRPr="005F085F">
        <w:rPr>
          <w:lang w:val="en-US"/>
        </w:rPr>
        <w:t>Automated Brute Forc</w:t>
      </w:r>
      <w:r w:rsidR="00B64992">
        <w:rPr>
          <w:lang w:val="en-US"/>
        </w:rPr>
        <w:t xml:space="preserve">e Login detection algorithm alerts and logs requests if a certain request limit threshold is breached from a single IP address attempting to send requests at a high frequency. </w:t>
      </w:r>
      <w:r w:rsidR="00B64992" w:rsidRPr="00605E77">
        <w:rPr>
          <w:lang w:val="en-US"/>
        </w:rPr>
        <w:t>HTTP flood attacks</w:t>
      </w:r>
      <w:r w:rsidR="00B64992">
        <w:rPr>
          <w:lang w:val="en-US"/>
        </w:rPr>
        <w:t xml:space="preserve"> are similarly detected using a different algorithm. Since HTTP </w:t>
      </w:r>
      <w:r w:rsidR="00B64992">
        <w:rPr>
          <w:lang w:val="en-US"/>
        </w:rPr>
        <w:lastRenderedPageBreak/>
        <w:t>flood attacks originate from all four HTTP request methods, being GET, POST, PUT, and DELETE, all requests are being processed in the HTTP flood attack detection algorithm. The frequency counting part also remains the same with the exception of the request frequency limit which is dependent on the implementation of IDS itself. As for SQL injections and Cross-Site Scripting detection, both have algorithms that function closely. A list of sub-strings for each attack is constructed which are extracted from datasets [16] [17], which are most likely to occur in an attack attempt.</w:t>
      </w:r>
    </w:p>
    <w:p w14:paraId="1B596125" w14:textId="100FF4A2" w:rsidR="00BC23BE" w:rsidRDefault="005F085F" w:rsidP="005F085F">
      <w:pPr>
        <w:pStyle w:val="BodyText"/>
        <w:ind w:firstLine="0pt"/>
        <w:rPr>
          <w:lang w:val="en-US"/>
        </w:rPr>
      </w:pPr>
      <w:r>
        <w:rPr>
          <w:lang w:val="en-US"/>
        </w:rPr>
        <w:tab/>
        <w:t>Spark Streaming</w:t>
      </w:r>
      <w:r w:rsidR="00B64992">
        <w:rPr>
          <w:lang w:val="en-US"/>
        </w:rPr>
        <w:t xml:space="preserve"> [19]</w:t>
      </w:r>
      <w:r>
        <w:rPr>
          <w:lang w:val="en-US"/>
        </w:rPr>
        <w:t xml:space="preserve">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w:t>
      </w:r>
      <w:r w:rsidR="00B64992">
        <w:rPr>
          <w:lang w:val="en-US"/>
        </w:rPr>
        <w:t>s</w:t>
      </w:r>
      <w:r w:rsidR="008009B8">
        <w:rPr>
          <w:lang w:val="en-US"/>
        </w:rPr>
        <w:t xml:space="preserve">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64992">
        <w:rPr>
          <w:lang w:val="en-US"/>
        </w:rPr>
        <w:t xml:space="preserve"> [12</w:t>
      </w:r>
      <w:r w:rsidR="00C63199">
        <w:rPr>
          <w:lang w:val="en-US"/>
        </w:rPr>
        <w:t xml:space="preserve"> </w:t>
      </w:r>
    </w:p>
    <w:p w14:paraId="2E4C713A" w14:textId="217C0449" w:rsidR="00010A80" w:rsidRDefault="00010A80" w:rsidP="005F085F">
      <w:pPr>
        <w:pStyle w:val="BodyText"/>
        <w:ind w:firstLine="0pt"/>
        <w:rPr>
          <w:lang w:val="en-US"/>
        </w:rPr>
      </w:pPr>
      <w:r>
        <w:rPr>
          <w:lang w:val="en-US"/>
        </w:rPr>
        <w:tab/>
      </w:r>
      <w:r w:rsidR="00B64992">
        <w:rPr>
          <w:lang w:val="en-US"/>
        </w:rPr>
        <w:t xml:space="preserve">Based on the </w:t>
      </w:r>
      <w:r>
        <w:rPr>
          <w:lang w:val="en-US"/>
        </w:rPr>
        <w:t>capabilities of Apache Kafka and Spark streaming</w:t>
      </w:r>
      <w:r w:rsidR="00714507">
        <w:rPr>
          <w:lang w:val="en-US"/>
        </w:rPr>
        <w:t xml:space="preserve">, we calibrate them and </w:t>
      </w:r>
      <w:r>
        <w:rPr>
          <w:lang w:val="en-US"/>
        </w:rPr>
        <w:t>use as a</w:t>
      </w:r>
      <w:r w:rsidR="00B64992">
        <w:rPr>
          <w:lang w:val="en-US"/>
        </w:rPr>
        <w:t>n assisted platform for</w:t>
      </w:r>
      <w:r>
        <w:rPr>
          <w:lang w:val="en-US"/>
        </w:rPr>
        <w:t xml:space="preserve"> </w:t>
      </w:r>
      <w:r w:rsidR="00714507">
        <w:rPr>
          <w:lang w:val="en-US"/>
        </w:rPr>
        <w:t xml:space="preserve">our </w:t>
      </w:r>
      <w:r w:rsidR="00FE70A2">
        <w:rPr>
          <w:lang w:val="en-US"/>
        </w:rPr>
        <w:t>IDS</w:t>
      </w:r>
      <w:r w:rsidR="00022BFF">
        <w:rPr>
          <w:lang w:val="en-US"/>
        </w:rPr>
        <w:t>.</w:t>
      </w:r>
      <w:r w:rsidR="00FE70A2">
        <w:rPr>
          <w:lang w:val="en-US"/>
        </w:rPr>
        <w:t xml:space="preserve"> Moreover</w:t>
      </w:r>
      <w:r w:rsidR="00BA1841">
        <w:rPr>
          <w:lang w:val="en-US"/>
        </w:rPr>
        <w:t xml:space="preserve">, </w:t>
      </w:r>
      <w:r w:rsidR="00714507">
        <w:rPr>
          <w:lang w:val="en-US"/>
        </w:rPr>
        <w:t>our proposed</w:t>
      </w:r>
      <w:r w:rsidR="00BA1841">
        <w:rPr>
          <w:lang w:val="en-US"/>
        </w:rPr>
        <w:t xml:space="preserve"> </w:t>
      </w:r>
      <w:r w:rsidR="00714507">
        <w:rPr>
          <w:lang w:val="en-US"/>
        </w:rPr>
        <w:t xml:space="preserve">system </w:t>
      </w:r>
      <w:r w:rsidR="00BA1841">
        <w:rPr>
          <w:lang w:val="en-US"/>
        </w:rPr>
        <w:t xml:space="preserve">can be used as a foundation for more specialized implementation in the </w:t>
      </w:r>
      <w:r w:rsidR="00B64992">
        <w:rPr>
          <w:lang w:val="en-US"/>
        </w:rPr>
        <w:t>f</w:t>
      </w:r>
      <w:r w:rsidR="00BA1841">
        <w:rPr>
          <w:lang w:val="en-US"/>
        </w:rPr>
        <w:t xml:space="preserve">uture. </w:t>
      </w:r>
    </w:p>
    <w:p w14:paraId="61363322" w14:textId="0406B752" w:rsidR="00F464D4" w:rsidRDefault="00F464D4" w:rsidP="005F085F">
      <w:pPr>
        <w:pStyle w:val="Heading1"/>
      </w:pPr>
      <w:r>
        <w:t>Related Work</w:t>
      </w:r>
    </w:p>
    <w:p w14:paraId="69D5389C" w14:textId="677C16E6" w:rsidR="001379BC" w:rsidRDefault="00FA35FA" w:rsidP="00464B72">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w:t>
      </w:r>
      <w:r w:rsidR="00776D79">
        <w:t xml:space="preserve"> each other</w:t>
      </w:r>
      <w:r>
        <w:t>, being:</w:t>
      </w:r>
      <w:r w:rsidR="00464B72">
        <w:t xml:space="preserve"> </w:t>
      </w:r>
      <w:r w:rsidR="001379BC">
        <w:t>Distributed Snort</w:t>
      </w:r>
      <w:r w:rsidR="00714507">
        <w:t>,</w:t>
      </w:r>
      <w:r w:rsidR="001379BC">
        <w:t xml:space="preserve"> HBase &amp; Impala</w:t>
      </w:r>
      <w:r w:rsidR="00714507">
        <w:t>, and</w:t>
      </w:r>
      <w:r w:rsidR="001379BC">
        <w:t xml:space="preserve"> HBase &amp; Impala </w:t>
      </w:r>
      <w:r w:rsidR="00464B72">
        <w:t>with</w:t>
      </w:r>
      <w:r w:rsidR="001379BC">
        <w:t xml:space="preserve"> Additional VM</w:t>
      </w:r>
      <w:r w:rsidR="00464B72">
        <w:t>s</w:t>
      </w:r>
      <w:r w:rsidR="001379BC">
        <w:t>.</w:t>
      </w:r>
      <w:r w:rsidR="00175A4E">
        <w:t xml:space="preserve"> </w:t>
      </w:r>
      <w:r w:rsidR="001379BC" w:rsidRPr="001379BC">
        <w:t xml:space="preserve">The computational efficiency is best in </w:t>
      </w:r>
      <w:r w:rsidR="00175A4E">
        <w:t xml:space="preserve">when HBase and Impala are implemented with additional VMs, </w:t>
      </w:r>
      <w:r w:rsidR="001379BC" w:rsidRPr="001379BC">
        <w:t xml:space="preserve">as </w:t>
      </w:r>
      <w:r w:rsidR="00063402">
        <w:t xml:space="preserve">in the </w:t>
      </w:r>
      <w:r w:rsidR="001379BC" w:rsidRPr="001379BC">
        <w:t xml:space="preserve">HBase </w:t>
      </w:r>
      <w:r w:rsidR="00175A4E">
        <w:t>and</w:t>
      </w:r>
      <w:r w:rsidR="001379BC" w:rsidRPr="001379BC">
        <w:t xml:space="preserve"> Impala</w:t>
      </w:r>
      <w:r w:rsidR="00163994">
        <w:t xml:space="preserve"> only</w:t>
      </w:r>
      <w:r w:rsidR="001379BC" w:rsidRPr="001379BC">
        <w:t xml:space="preserve"> have been shown to have higher throughput, adding more VMs, which do not only increase computational power but also add additional space, therefore being more powerful. This inspired the usage of using a distributed system to efficiently process the great number of requests that are poured into the system.</w:t>
      </w:r>
    </w:p>
    <w:p w14:paraId="4970097D" w14:textId="6381D834" w:rsidR="00FA35FA" w:rsidRDefault="00FA35FA" w:rsidP="001379BC">
      <w:pPr>
        <w:ind w:firstLine="18pt"/>
        <w:jc w:val="both"/>
      </w:pPr>
      <w:r>
        <w:t xml:space="preserve">This concept is then further built on by the </w:t>
      </w:r>
      <w:r w:rsidR="00776D79">
        <w:t>presented in</w:t>
      </w:r>
      <w:r>
        <w:t xml:space="preserve"> [12], which is used to evaluate the performance and has presented promising results when it comes to huge amounts of records. In this system 100</w:t>
      </w:r>
      <w:r w:rsidR="00776D79">
        <w:t xml:space="preserve"> </w:t>
      </w:r>
      <w:r>
        <w:t>000, 300</w:t>
      </w:r>
      <w:r w:rsidR="00776D79">
        <w:t xml:space="preserve"> </w:t>
      </w:r>
      <w:r>
        <w:t>000, and 500</w:t>
      </w:r>
      <w:r w:rsidR="00776D79">
        <w:t xml:space="preserve"> </w:t>
      </w:r>
      <w:r>
        <w:t>000 records have been used as a testing load for</w:t>
      </w:r>
      <w:r w:rsidR="00740D44">
        <w:t xml:space="preserve"> a</w:t>
      </w:r>
      <w:r>
        <w:t xml:space="preserve"> </w:t>
      </w:r>
      <w:r w:rsidR="00740D44">
        <w:t>1</w:t>
      </w:r>
      <w:r w:rsidR="00776D79">
        <w:t>-interval</w:t>
      </w:r>
      <w:r>
        <w:t xml:space="preserve"> </w:t>
      </w:r>
      <w:r w:rsidR="00B34972">
        <w:t xml:space="preserve">time </w:t>
      </w:r>
      <w:r>
        <w:t xml:space="preserve">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57FCEE40" w:rsidR="0023147A" w:rsidRDefault="00714507" w:rsidP="004A5E92">
      <w:pPr>
        <w:ind w:firstLine="18pt"/>
        <w:jc w:val="both"/>
      </w:pPr>
      <w:r>
        <w:t>Recently,</w:t>
      </w:r>
      <w:r w:rsidR="00FA35FA">
        <w:t xml:space="preserve"> Elmasry, Akbulut, and Zaim [14] </w:t>
      </w:r>
      <w:r w:rsidR="004770D5">
        <w:t>proposed</w:t>
      </w:r>
      <w:r w:rsidR="00FA35FA">
        <w:t xml:space="preserve"> a design of integrated cloud-based intrusion detection systems (CIDS) using third-party cloud service. This design integrates all of the modules that are used in an IDS to be migrated and fully used in a third-party cloud environment, where the operations of </w:t>
      </w:r>
      <w:r>
        <w:t>m</w:t>
      </w:r>
      <w:r w:rsidR="00FA35FA">
        <w:t xml:space="preserve">onitoring, </w:t>
      </w:r>
      <w:r>
        <w:t>p</w:t>
      </w:r>
      <w:r w:rsidR="00FA35FA">
        <w:t xml:space="preserve">rocessing, </w:t>
      </w:r>
      <w:r>
        <w:t>a</w:t>
      </w:r>
      <w:r w:rsidR="00FA35FA">
        <w:t xml:space="preserve">nalysis, </w:t>
      </w:r>
      <w:r>
        <w:t>p</w:t>
      </w:r>
      <w:r w:rsidR="00FA35FA">
        <w:t xml:space="preserve">rediction, and </w:t>
      </w:r>
      <w:r>
        <w:t>r</w:t>
      </w:r>
      <w:r w:rsidR="00FA35FA">
        <w:t xml:space="preserve">esponse are accomplished on the cloud. This configuration’s purpose is explained to have a more </w:t>
      </w:r>
      <w:r w:rsidR="00FA35FA">
        <w:t xml:space="preserve">resourceful computation and higher uptime during </w:t>
      </w:r>
      <w:r w:rsidR="00A769BF">
        <w:t>the processing</w:t>
      </w:r>
      <w:r w:rsidR="00FA35FA">
        <w:t xml:space="preserve"> and </w:t>
      </w:r>
      <w:r>
        <w:t>a</w:t>
      </w:r>
      <w:r w:rsidR="00FA35FA">
        <w:t xml:space="preserve">nalysis compared to </w:t>
      </w:r>
      <w:r w:rsidR="00783EFD">
        <w:t>a</w:t>
      </w:r>
      <w:r w:rsidR="00FA35FA">
        <w:t xml:space="preserve"> normal system that is on-premise. Elmasry’s, Akbulut’s, and Zaim’s </w:t>
      </w:r>
      <w:r w:rsidR="00740D44">
        <w:t>modules</w:t>
      </w:r>
      <w:r w:rsidR="00FA35FA">
        <w:t xml:space="preserve"> have been partially implemented and mapped into this paper</w:t>
      </w:r>
      <w:r w:rsidR="00783EFD">
        <w:t>’s proposed system</w:t>
      </w:r>
      <w:r w:rsidR="00FA35FA">
        <w:t>. The Monitoring Module is depicted as the Kafka broker, which receives data streams from the four producers depending on the HTTP request method. The Processing and Analysis Module</w:t>
      </w:r>
      <w:r w:rsidR="000E7220">
        <w:t>s</w:t>
      </w:r>
      <w:r w:rsidR="00FA35FA">
        <w:t xml:space="preserve"> are mapped to the four Spark Jobs which contain algorithms to detect intrusions. The final module this paper implements is the Alert module which consists of an embedded Vonage API call </w:t>
      </w:r>
      <w:r w:rsidR="00740D44">
        <w:t xml:space="preserve">for </w:t>
      </w:r>
      <w:r w:rsidR="00FA35FA">
        <w:t>each Spark Job accompanied by the logs that are saved on a dedicated Google Cloud Storage bucket.</w:t>
      </w:r>
    </w:p>
    <w:p w14:paraId="7279221F" w14:textId="68BDF22D" w:rsidR="002306EF" w:rsidRDefault="00FA35FA" w:rsidP="00C52C9F">
      <w:pPr>
        <w:ind w:firstLine="18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w:t>
      </w:r>
      <w:r w:rsidR="00C52C9F">
        <w:t xml:space="preserve">. </w:t>
      </w: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656F34A9"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22EA257" w14:textId="1B750014" w:rsidR="004A5E92" w:rsidRDefault="00FA35FA" w:rsidP="00C44C15">
      <w:pPr>
        <w:ind w:firstLine="14.40pt"/>
        <w:jc w:val="both"/>
      </w:pPr>
      <w:r>
        <w:t>The detection mechanism is placed in a ma</w:t>
      </w:r>
      <w:r w:rsidR="00783EFD">
        <w:t>nn</w:t>
      </w:r>
      <w:r>
        <w:t xml:space="preserve">er where the actual request </w:t>
      </w:r>
      <w:r w:rsidR="00783EFD">
        <w:t>is not</w:t>
      </w:r>
      <w:r>
        <w:t xml:space="preserve"> forwarded to the system</w:t>
      </w:r>
      <w:r w:rsidR="004F0BC3">
        <w:t>,</w:t>
      </w:r>
      <w:r>
        <w:t xml:space="preserve">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w:t>
      </w:r>
      <w:r w:rsidR="004F0BC3">
        <w:t>The</w:t>
      </w:r>
      <w:r>
        <w:t xml:space="preserve">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7290CED6" w14:textId="6A34F6DA" w:rsidR="00714507" w:rsidRDefault="00714507" w:rsidP="00C44C15">
      <w:pPr>
        <w:ind w:firstLine="14.40pt"/>
        <w:jc w:val="both"/>
      </w:pPr>
      <w:r>
        <w:t xml:space="preserve"> </w:t>
      </w:r>
      <w:r w:rsidR="00C42791" w:rsidRPr="00C42791">
        <w:t>Nevertheless, all the aforementioned approaches have not addressed the ability of any IDS proposed to alert personnel who take care after the web application of occurring intrusion attempts. This paper’s proposed system implements an SMS API</w:t>
      </w:r>
      <w:r w:rsidR="00364524">
        <w:t>, being</w:t>
      </w:r>
      <w:r w:rsidR="00243A51">
        <w:t xml:space="preserve"> Vonage</w:t>
      </w:r>
      <w:r w:rsidR="00364524">
        <w:t>’s SMS API</w:t>
      </w:r>
      <w:r w:rsidR="00243A51">
        <w:t xml:space="preserve"> [23], </w:t>
      </w:r>
      <w:r w:rsidR="00C42791" w:rsidRPr="00C42791">
        <w:t xml:space="preserve">embedded into every Spark Streaming Job, with the aim of sending an SMS alert to each phone number passed as </w:t>
      </w:r>
      <w:r w:rsidR="00C42791" w:rsidRPr="00C42791">
        <w:lastRenderedPageBreak/>
        <w:t>arguments during the initialization of each Spark Job. This will make sure that after each batch’s completion, if one or many attack attempts have been detected, SMSs will be sent out to each phone number containing the Time Stamp, IP address, and what attack attempt has been detected. This information is used for querying more details from the Cloud Storage Bucket. Hence this paper’s system implementation involves the adoption of partial attributes of each related work in order to achieve an optimal IDS with the addition of real-time alerts.</w:t>
      </w:r>
    </w:p>
    <w:p w14:paraId="66DFC94C" w14:textId="54D1054D" w:rsidR="004A5E92" w:rsidRDefault="004A5E92" w:rsidP="004A5E92">
      <w:pPr>
        <w:pStyle w:val="Heading1"/>
      </w:pPr>
      <w:r>
        <w:t>Technological Background</w:t>
      </w:r>
    </w:p>
    <w:p w14:paraId="574756F5" w14:textId="735B1AE1" w:rsidR="004A5E92" w:rsidRDefault="004A5E92" w:rsidP="00A14088">
      <w:pPr>
        <w:ind w:firstLine="14.40pt"/>
        <w:jc w:val="both"/>
      </w:pPr>
      <w:r w:rsidRPr="004A5E92">
        <w:t>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that the producer has pushed earlier from Kafka, which in this paper are the four Spark streaming jobs that detect intrusions.</w:t>
      </w:r>
    </w:p>
    <w:p w14:paraId="365ADCA7" w14:textId="0752654E" w:rsidR="004A5E92" w:rsidRDefault="004A5E92" w:rsidP="00A14088">
      <w:pPr>
        <w:ind w:firstLine="14.40pt"/>
        <w:jc w:val="both"/>
      </w:pPr>
      <w:r>
        <w:rPr>
          <w:rFonts w:eastAsia="Times New Roman"/>
          <w:noProof/>
          <w:sz w:val="24"/>
          <w:szCs w:val="24"/>
          <w:lang w:bidi="th-TH"/>
        </w:rPr>
        <w:drawing>
          <wp:inline distT="0" distB="0" distL="0" distR="0" wp14:anchorId="7D23F5F5" wp14:editId="0104E0DA">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7D8381C8" w14:textId="5971A523" w:rsidR="004A5E92" w:rsidRDefault="004A5E92" w:rsidP="00A14088">
      <w:pPr>
        <w:ind w:firstLine="14.40pt"/>
        <w:jc w:val="both"/>
      </w:pPr>
    </w:p>
    <w:p w14:paraId="10574D02" w14:textId="162A0023" w:rsidR="004A5E92" w:rsidRPr="00EA638A" w:rsidRDefault="004A5E92" w:rsidP="00EA638A">
      <w:pPr>
        <w:rPr>
          <w:rFonts w:eastAsia="Times New Roman"/>
          <w:color w:val="000000"/>
          <w:sz w:val="16"/>
          <w:szCs w:val="16"/>
          <w:lang w:bidi="th-TH"/>
        </w:rPr>
      </w:pPr>
      <w:r w:rsidRPr="00EA638A">
        <w:rPr>
          <w:rFonts w:eastAsia="Times New Roman"/>
          <w:color w:val="000000"/>
          <w:sz w:val="16"/>
          <w:szCs w:val="16"/>
          <w:lang w:bidi="th-TH"/>
        </w:rPr>
        <w:t xml:space="preserve">Figure </w:t>
      </w:r>
      <w:r w:rsidR="007970BB">
        <w:rPr>
          <w:rFonts w:eastAsia="Times New Roman"/>
          <w:color w:val="000000"/>
          <w:sz w:val="16"/>
          <w:szCs w:val="16"/>
          <w:lang w:bidi="th-TH"/>
        </w:rPr>
        <w:t>1</w:t>
      </w:r>
      <w:r w:rsidRPr="00EA638A">
        <w:rPr>
          <w:rFonts w:eastAsia="Times New Roman"/>
          <w:color w:val="000000"/>
          <w:sz w:val="16"/>
          <w:szCs w:val="16"/>
          <w:lang w:bidi="th-TH"/>
        </w:rPr>
        <w:t xml:space="preserve"> : Kafka Structure</w:t>
      </w:r>
    </w:p>
    <w:p w14:paraId="786AE685" w14:textId="2063956A" w:rsidR="004A5E92" w:rsidRPr="00EA638A" w:rsidRDefault="004A5E92" w:rsidP="00A14088">
      <w:pPr>
        <w:ind w:firstLine="14.40pt"/>
        <w:jc w:val="both"/>
        <w:rPr>
          <w:sz w:val="22"/>
          <w:szCs w:val="22"/>
        </w:rPr>
      </w:pPr>
    </w:p>
    <w:p w14:paraId="436C13EA" w14:textId="190284A2" w:rsidR="004A5E92" w:rsidRDefault="004A5E92" w:rsidP="004A5E92">
      <w:pPr>
        <w:ind w:firstLine="14.40pt"/>
        <w:jc w:val="both"/>
      </w:pPr>
      <w:r>
        <w:t>Spark Streaming [19] is a framework used for large-scale stream processing. It achieves second scale latencies, that is the delay</w:t>
      </w:r>
      <w:r w:rsidR="00BA0131">
        <w:t xml:space="preserve"> that</w:t>
      </w:r>
      <w:r>
        <w:t xml:space="preserve"> should be minimized in second</w:t>
      </w:r>
      <w:r w:rsidR="00BA0131">
        <w:t>s</w:t>
      </w:r>
      <w:r>
        <w:t>/millisecond</w:t>
      </w:r>
      <w:r w:rsidR="00BA0131">
        <w:t>s</w:t>
      </w:r>
      <w:r>
        <w:t xml:space="preserve">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w:t>
      </w:r>
      <w:r w:rsidR="00631904">
        <w:t>s</w:t>
      </w:r>
      <w:r>
        <w:t xml:space="preserve"> can be used in Spark as a normal Batch. Batch operations of spark, such as Transformations that create new RDDs and Actions which return a result to the driver program are applied to RDDs in order to create the desired output.</w:t>
      </w:r>
    </w:p>
    <w:p w14:paraId="2767D867" w14:textId="567E5B04" w:rsidR="004A5E92" w:rsidRDefault="004A5E92" w:rsidP="004A5E92">
      <w:pPr>
        <w:ind w:firstLine="14.40pt"/>
        <w:jc w:val="both"/>
      </w:pPr>
      <w:r>
        <w:t xml:space="preserve">Resilient distributed datasets (RDDs) are immutable and partitioned collections of objects or data. The immutability of </w:t>
      </w:r>
      <w:r>
        <w:t>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w:t>
      </w:r>
    </w:p>
    <w:p w14:paraId="690BBFF7" w14:textId="73FD1359" w:rsidR="004A5E92" w:rsidRDefault="004A5E92" w:rsidP="00A14088">
      <w:pPr>
        <w:ind w:firstLine="14.40pt"/>
        <w:jc w:val="both"/>
      </w:pPr>
      <w:r w:rsidRPr="004A5E92">
        <w:t xml:space="preserve">In </w:t>
      </w:r>
      <w:r w:rsidR="00947912">
        <w:t>our proposed system</w:t>
      </w:r>
      <w:r w:rsidRPr="004A5E92">
        <w:t>, four separate Spark Streaming Jobs are used of which all run on a Google Dataproc cluster [22]. The previously mentioned Jobs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broker.</w:t>
      </w:r>
    </w:p>
    <w:p w14:paraId="06A13D16" w14:textId="33043D69" w:rsidR="005A53F9" w:rsidRPr="00F6235A" w:rsidRDefault="0044522E" w:rsidP="004A5E92">
      <w:pPr>
        <w:jc w:val="both"/>
        <w:rPr>
          <w:rFonts w:eastAsia="Times New Roman"/>
          <w:color w:val="000000"/>
          <w:lang w:bidi="th-TH"/>
        </w:rPr>
      </w:pPr>
      <w:r>
        <w:rPr>
          <w:rFonts w:eastAsia="Times New Roman"/>
          <w:noProof/>
          <w:color w:val="000000"/>
          <w:lang w:bidi="th-TH"/>
        </w:rPr>
        <w:drawing>
          <wp:anchor distT="0" distB="0" distL="114300" distR="114300" simplePos="0" relativeHeight="251678208" behindDoc="0" locked="0" layoutInCell="1" allowOverlap="1" wp14:anchorId="2E66F6FE" wp14:editId="23466BE6">
            <wp:simplePos x="0" y="0"/>
            <wp:positionH relativeFrom="column">
              <wp:posOffset>262890</wp:posOffset>
            </wp:positionH>
            <wp:positionV relativeFrom="paragraph">
              <wp:posOffset>28563</wp:posOffset>
            </wp:positionV>
            <wp:extent cx="2588260" cy="1678305"/>
            <wp:effectExtent l="0" t="0" r="2540" b="0"/>
            <wp:wrapNone/>
            <wp:docPr id="11" name="Picture 1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8260" cy="1678305"/>
                    </a:xfrm>
                    <a:prstGeom prst="rect">
                      <a:avLst/>
                    </a:prstGeom>
                  </pic:spPr>
                </pic:pic>
              </a:graphicData>
            </a:graphic>
            <wp14:sizeRelH relativeFrom="margin">
              <wp14:pctWidth>0%</wp14:pctWidth>
            </wp14:sizeRelH>
            <wp14:sizeRelV relativeFrom="margin">
              <wp14:pctHeight>0%</wp14:pctHeight>
            </wp14:sizeRelV>
          </wp:anchor>
        </w:drawing>
      </w:r>
    </w:p>
    <w:p w14:paraId="120E2DE6" w14:textId="3860EEBC" w:rsidR="005A53F9" w:rsidRDefault="005A53F9" w:rsidP="00735B69">
      <w:pPr>
        <w:ind w:firstLine="36pt"/>
        <w:jc w:val="both"/>
        <w:rPr>
          <w:rFonts w:eastAsia="Times New Roman"/>
          <w:color w:val="000000"/>
          <w:lang w:bidi="th-TH"/>
        </w:rPr>
      </w:pPr>
    </w:p>
    <w:p w14:paraId="5B397D44" w14:textId="12D746FD" w:rsidR="004A5E92" w:rsidRDefault="004A5E92" w:rsidP="00735B69">
      <w:pPr>
        <w:ind w:firstLine="36pt"/>
        <w:jc w:val="both"/>
        <w:rPr>
          <w:rFonts w:eastAsia="Times New Roman"/>
          <w:color w:val="000000"/>
          <w:lang w:bidi="th-TH"/>
        </w:rPr>
      </w:pPr>
    </w:p>
    <w:p w14:paraId="3653A009" w14:textId="08DB9282" w:rsidR="004A5E92" w:rsidRDefault="004A5E92" w:rsidP="00735B69">
      <w:pPr>
        <w:ind w:firstLine="36pt"/>
        <w:jc w:val="both"/>
        <w:rPr>
          <w:rFonts w:eastAsia="Times New Roman"/>
          <w:color w:val="000000"/>
          <w:lang w:bidi="th-TH"/>
        </w:rPr>
      </w:pPr>
    </w:p>
    <w:p w14:paraId="4CB16C14" w14:textId="56359F73" w:rsidR="004A5E92" w:rsidRDefault="004A5E92" w:rsidP="00735B69">
      <w:pPr>
        <w:ind w:firstLine="36pt"/>
        <w:jc w:val="both"/>
        <w:rPr>
          <w:rFonts w:eastAsia="Times New Roman"/>
          <w:color w:val="000000"/>
          <w:lang w:bidi="th-TH"/>
        </w:rPr>
      </w:pPr>
    </w:p>
    <w:p w14:paraId="61934AF8" w14:textId="3F43B2E0" w:rsidR="004A5E92" w:rsidRPr="00F6235A" w:rsidRDefault="004A5E92" w:rsidP="00735B69">
      <w:pPr>
        <w:ind w:firstLine="36pt"/>
        <w:jc w:val="both"/>
        <w:rPr>
          <w:rFonts w:eastAsia="Times New Roman"/>
          <w:color w:val="000000"/>
          <w:lang w:bidi="th-TH"/>
        </w:rPr>
      </w:pPr>
    </w:p>
    <w:p w14:paraId="32298160" w14:textId="7DB9B51D"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6FDFB6D6" w14:textId="77777777" w:rsidR="0044522E" w:rsidRDefault="0044522E" w:rsidP="00CB1650">
      <w:pPr>
        <w:rPr>
          <w:rFonts w:eastAsia="Times New Roman"/>
          <w:lang w:bidi="th-TH"/>
        </w:rPr>
      </w:pPr>
    </w:p>
    <w:p w14:paraId="6ECE64E5" w14:textId="77777777" w:rsidR="0044522E" w:rsidRDefault="0044522E" w:rsidP="00CB1650">
      <w:pPr>
        <w:rPr>
          <w:rFonts w:eastAsia="Times New Roman"/>
          <w:lang w:bidi="th-TH"/>
        </w:rPr>
      </w:pPr>
    </w:p>
    <w:p w14:paraId="74423FF2" w14:textId="033A1695" w:rsidR="00CB1650" w:rsidRPr="00EA638A" w:rsidRDefault="00F6235A" w:rsidP="00EA638A">
      <w:pPr>
        <w:rPr>
          <w:rFonts w:eastAsia="Times New Roman"/>
          <w:sz w:val="16"/>
          <w:szCs w:val="16"/>
          <w:lang w:bidi="th-TH"/>
        </w:rPr>
      </w:pPr>
      <w:r w:rsidRPr="00EA638A">
        <w:rPr>
          <w:rFonts w:eastAsia="Times New Roman"/>
          <w:sz w:val="16"/>
          <w:szCs w:val="16"/>
          <w:lang w:bidi="th-TH"/>
        </w:rPr>
        <w:t xml:space="preserve">Figure </w:t>
      </w:r>
      <w:r w:rsidR="007970BB">
        <w:rPr>
          <w:rFonts w:eastAsia="Times New Roman"/>
          <w:sz w:val="16"/>
          <w:szCs w:val="16"/>
          <w:lang w:bidi="th-TH"/>
        </w:rPr>
        <w:t>2</w:t>
      </w:r>
      <w:r w:rsidRPr="00EA638A">
        <w:rPr>
          <w:rFonts w:eastAsia="Times New Roman"/>
          <w:sz w:val="16"/>
          <w:szCs w:val="16"/>
          <w:lang w:bidi="th-TH"/>
        </w:rPr>
        <w:t xml:space="preserve"> : Spark Streaming Flow</w:t>
      </w:r>
    </w:p>
    <w:p w14:paraId="080879AD" w14:textId="6895BAAE" w:rsidR="00A25550" w:rsidRPr="00F6235A" w:rsidRDefault="00A25550" w:rsidP="00C27F51">
      <w:pPr>
        <w:jc w:val="both"/>
        <w:rPr>
          <w:rFonts w:eastAsia="Times New Roman"/>
          <w:lang w:bidi="th-TH"/>
        </w:rPr>
      </w:pPr>
    </w:p>
    <w:p w14:paraId="23F40CCE" w14:textId="50331B95" w:rsidR="00CB1650" w:rsidRDefault="00F92D34" w:rsidP="00EA638A">
      <w:pPr>
        <w:pStyle w:val="Heading1"/>
        <w:rPr>
          <w:color w:val="000000" w:themeColor="text1"/>
        </w:rPr>
      </w:pPr>
      <w:r w:rsidRPr="007E2718">
        <w:rPr>
          <w:color w:val="000000" w:themeColor="text1"/>
        </w:rPr>
        <w:t>Methodology</w:t>
      </w:r>
    </w:p>
    <w:p w14:paraId="7442632F" w14:textId="13614722" w:rsidR="000B497A" w:rsidRPr="008937A8" w:rsidRDefault="00E6280A" w:rsidP="008937A8">
      <w:r>
        <w:rPr>
          <w:noProof/>
        </w:rPr>
        <w:drawing>
          <wp:inline distT="0" distB="0" distL="0" distR="0" wp14:anchorId="574930EF" wp14:editId="63AD3120">
            <wp:extent cx="3391087" cy="23387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7377" cy="2349940"/>
                    </a:xfrm>
                    <a:prstGeom prst="rect">
                      <a:avLst/>
                    </a:prstGeom>
                    <a:noFill/>
                    <a:ln>
                      <a:noFill/>
                    </a:ln>
                  </pic:spPr>
                </pic:pic>
              </a:graphicData>
            </a:graphic>
          </wp:inline>
        </w:drawing>
      </w:r>
      <w:r w:rsidR="00C42398" w:rsidRPr="00EA638A">
        <w:rPr>
          <w:rFonts w:eastAsia="Times New Roman"/>
          <w:color w:val="000000"/>
          <w:sz w:val="16"/>
          <w:szCs w:val="16"/>
          <w:lang w:bidi="th-TH"/>
        </w:rPr>
        <w:t xml:space="preserve">     </w:t>
      </w:r>
    </w:p>
    <w:p w14:paraId="29BA19CE" w14:textId="7C42B9B1" w:rsidR="00EA638A" w:rsidRPr="00EA638A" w:rsidRDefault="00EA638A" w:rsidP="00EA638A">
      <w:pPr>
        <w:rPr>
          <w:sz w:val="16"/>
          <w:szCs w:val="16"/>
        </w:rPr>
      </w:pPr>
      <w:r w:rsidRPr="00EA638A">
        <w:rPr>
          <w:sz w:val="16"/>
          <w:szCs w:val="16"/>
        </w:rPr>
        <w:t xml:space="preserve">Figure </w:t>
      </w:r>
      <w:r w:rsidR="007970BB">
        <w:rPr>
          <w:sz w:val="16"/>
          <w:szCs w:val="16"/>
        </w:rPr>
        <w:t>3</w:t>
      </w:r>
      <w:r w:rsidRPr="00EA638A">
        <w:rPr>
          <w:sz w:val="16"/>
          <w:szCs w:val="16"/>
        </w:rPr>
        <w:t xml:space="preserve"> : Our Proposed System Model</w:t>
      </w:r>
    </w:p>
    <w:p w14:paraId="6E63EB67" w14:textId="77777777" w:rsidR="00EA638A" w:rsidRDefault="00EA638A" w:rsidP="00EA638A">
      <w:pPr>
        <w:jc w:val="both"/>
        <w:rPr>
          <w:rFonts w:eastAsia="Times New Roman"/>
          <w:color w:val="000000"/>
          <w:lang w:bidi="th-TH"/>
        </w:rPr>
      </w:pPr>
    </w:p>
    <w:p w14:paraId="7357FA82" w14:textId="2D195B10" w:rsidR="00150C6D" w:rsidRDefault="00EA638A" w:rsidP="00C42398">
      <w:pPr>
        <w:jc w:val="both"/>
      </w:pPr>
      <w:r>
        <w:rPr>
          <w:rFonts w:eastAsia="Times New Roman"/>
          <w:color w:val="000000"/>
          <w:lang w:bidi="th-TH"/>
        </w:rPr>
        <w:t xml:space="preserve">      </w:t>
      </w:r>
      <w:r w:rsidR="00893B71" w:rsidRPr="00893B71">
        <w:rPr>
          <w:rFonts w:eastAsia="Times New Roman"/>
          <w:color w:val="000000"/>
          <w:lang w:bidi="th-TH"/>
        </w:rPr>
        <w:t xml:space="preserve">Figure </w:t>
      </w:r>
      <w:r w:rsidR="007970BB">
        <w:rPr>
          <w:rFonts w:eastAsia="Times New Roman"/>
          <w:color w:val="000000"/>
          <w:lang w:bidi="th-TH"/>
        </w:rPr>
        <w:t>3</w:t>
      </w:r>
      <w:r w:rsidR="00893B71" w:rsidRPr="00893B71">
        <w:rPr>
          <w:rFonts w:eastAsia="Times New Roman"/>
          <w:color w:val="000000"/>
          <w:lang w:bidi="th-TH"/>
        </w:rPr>
        <w:t xml:space="preserve"> illustrates the </w:t>
      </w:r>
      <w:r w:rsidR="00314747">
        <w:rPr>
          <w:rFonts w:eastAsia="Times New Roman"/>
          <w:color w:val="000000"/>
          <w:lang w:bidi="th-TH"/>
        </w:rPr>
        <w:t xml:space="preserve">overall system architecture and how the Protocol IDS </w:t>
      </w:r>
      <w:r w:rsidR="00893B71" w:rsidRPr="00893B71">
        <w:rPr>
          <w:rFonts w:eastAsia="Times New Roman"/>
          <w:color w:val="000000"/>
          <w:lang w:bidi="th-TH"/>
        </w:rPr>
        <w:t xml:space="preserve">system works. </w:t>
      </w:r>
      <w:r w:rsidR="00314747">
        <w:rPr>
          <w:rFonts w:eastAsia="Times New Roman"/>
          <w:color w:val="000000"/>
          <w:lang w:bidi="th-TH"/>
        </w:rPr>
        <w:t>The</w:t>
      </w:r>
      <w:r w:rsidR="00893B71" w:rsidRPr="00893B71">
        <w:rPr>
          <w:rFonts w:eastAsia="Times New Roman"/>
          <w:color w:val="000000"/>
          <w:lang w:bidi="th-TH"/>
        </w:rPr>
        <w:t xml:space="preserve"> system </w:t>
      </w:r>
      <w:r w:rsidR="00314747">
        <w:rPr>
          <w:rFonts w:eastAsia="Times New Roman"/>
          <w:color w:val="000000"/>
          <w:lang w:bidi="th-TH"/>
        </w:rPr>
        <w:t>itself is</w:t>
      </w:r>
      <w:r w:rsidR="00893B71"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00893B71" w:rsidRPr="00893B71">
        <w:rPr>
          <w:rFonts w:eastAsia="Times New Roman"/>
          <w:color w:val="000000"/>
          <w:lang w:bidi="th-TH"/>
        </w:rPr>
        <w:t xml:space="preserve"> Cloud Platform</w:t>
      </w:r>
      <w:r w:rsidR="000B6A97">
        <w:rPr>
          <w:rFonts w:eastAsia="Times New Roman"/>
          <w:color w:val="000000"/>
          <w:lang w:bidi="th-TH"/>
        </w:rPr>
        <w:t xml:space="preserve"> [21]</w:t>
      </w:r>
      <w:r w:rsidR="00893B71" w:rsidRPr="00893B71">
        <w:rPr>
          <w:rFonts w:eastAsia="Times New Roman"/>
          <w:color w:val="000000"/>
          <w:lang w:bidi="th-TH"/>
        </w:rPr>
        <w:t xml:space="preserve">, starting from </w:t>
      </w:r>
      <w:r w:rsidR="00B62E88">
        <w:rPr>
          <w:rFonts w:eastAsia="Times New Roman"/>
          <w:color w:val="000000"/>
          <w:lang w:bidi="th-TH"/>
        </w:rPr>
        <w:t xml:space="preserve">HTTP </w:t>
      </w:r>
      <w:r w:rsidR="00893B71" w:rsidRPr="00893B71">
        <w:rPr>
          <w:rFonts w:eastAsia="Times New Roman"/>
          <w:color w:val="000000"/>
          <w:lang w:bidi="th-TH"/>
        </w:rPr>
        <w:t>requests</w:t>
      </w:r>
      <w:r w:rsidR="00B62E88">
        <w:rPr>
          <w:rFonts w:eastAsia="Times New Roman"/>
          <w:color w:val="000000"/>
          <w:lang w:bidi="th-TH"/>
        </w:rPr>
        <w:t xml:space="preserve"> which are</w:t>
      </w:r>
      <w:r w:rsidR="00893B71" w:rsidRPr="00893B71">
        <w:rPr>
          <w:rFonts w:eastAsia="Times New Roman"/>
          <w:color w:val="000000"/>
          <w:lang w:bidi="th-TH"/>
        </w:rPr>
        <w:t xml:space="preserve"> directly </w:t>
      </w:r>
      <w:r w:rsidR="00B62E88">
        <w:rPr>
          <w:rFonts w:eastAsia="Times New Roman"/>
          <w:color w:val="000000"/>
          <w:lang w:bidi="th-TH"/>
        </w:rPr>
        <w:t xml:space="preserve">received </w:t>
      </w:r>
      <w:r w:rsidR="00893B71" w:rsidRPr="00893B71">
        <w:rPr>
          <w:rFonts w:eastAsia="Times New Roman"/>
          <w:color w:val="000000"/>
          <w:lang w:bidi="th-TH"/>
        </w:rPr>
        <w:t xml:space="preserve">from the web server by Apache Kafka. </w:t>
      </w:r>
      <w:r w:rsidR="00112DB2">
        <w:rPr>
          <w:rFonts w:eastAsia="Times New Roman"/>
          <w:color w:val="000000"/>
          <w:lang w:bidi="th-TH"/>
        </w:rPr>
        <w:t>The code below</w:t>
      </w:r>
      <w:r w:rsidR="00893B71" w:rsidRPr="00893B71">
        <w:rPr>
          <w:rFonts w:eastAsia="Times New Roman"/>
          <w:color w:val="000000"/>
          <w:lang w:bidi="th-TH"/>
        </w:rPr>
        <w:t xml:space="preserve"> shows a request template that will be </w:t>
      </w:r>
      <w:r w:rsidR="00B62E88">
        <w:rPr>
          <w:rFonts w:eastAsia="Times New Roman"/>
          <w:color w:val="000000"/>
          <w:lang w:bidi="th-TH"/>
        </w:rPr>
        <w:t>received</w:t>
      </w:r>
      <w:r w:rsidR="00893B71"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1B844177" w14:textId="4E459F51" w:rsidR="00150C6D" w:rsidRPr="00150C6D" w:rsidRDefault="00150C6D" w:rsidP="00C42398">
      <w:pPr>
        <w:jc w:val="both"/>
        <w:rPr>
          <w:rFonts w:eastAsia="Times New Roman"/>
          <w:i/>
          <w:iCs/>
          <w:color w:val="000000"/>
          <w:lang w:bidi="th-TH"/>
        </w:rPr>
      </w:pPr>
      <w:r w:rsidRPr="00150C6D">
        <w:rPr>
          <w:rFonts w:eastAsia="Times New Roman"/>
          <w:i/>
          <w:iCs/>
          <w:color w:val="000000"/>
          <w:lang w:bidi="th-TH"/>
        </w:rPr>
        <w:lastRenderedPageBreak/>
        <w:t>ip:127.0.0.1, user-identifier:UD11, name:frank, time-stamp:[10/Oct/2000:13:55:36 -0700], header:"GET /?id=message&amp;password=message2 HTTP/1.0", status:200</w:t>
      </w:r>
    </w:p>
    <w:p w14:paraId="7D5FDDA8" w14:textId="113238E7" w:rsidR="00645174" w:rsidRPr="00150C6D" w:rsidRDefault="003068A0" w:rsidP="00150C6D">
      <w:pPr>
        <w:ind w:firstLine="36pt"/>
        <w:jc w:val="both"/>
        <w:rPr>
          <w:noProof/>
          <w:color w:val="AEAAAA" w:themeColor="background2" w:themeShade="BF"/>
        </w:rPr>
      </w:pPr>
      <w:r w:rsidRPr="003068A0">
        <w:rPr>
          <w:noProof/>
          <w:color w:val="AEAAAA" w:themeColor="background2" w:themeShade="BF"/>
        </w:rPr>
        <w:t xml:space="preserve"> </w:t>
      </w:r>
    </w:p>
    <w:p w14:paraId="32A09E75" w14:textId="437E59A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w:t>
      </w:r>
      <w:r w:rsidR="00631904">
        <w:rPr>
          <w:rFonts w:eastAsia="Times New Roman"/>
          <w:color w:val="000000"/>
          <w:lang w:bidi="th-TH"/>
        </w:rPr>
        <w:t>a</w:t>
      </w:r>
      <w:r w:rsidR="00523291">
        <w:rPr>
          <w:rFonts w:eastAsia="Times New Roman"/>
          <w:color w:val="000000"/>
          <w:lang w:bidi="th-TH"/>
        </w:rPr>
        <w:t>nd</w:t>
      </w:r>
      <w:r w:rsidR="00BB0F9B">
        <w:rPr>
          <w:rFonts w:eastAsia="Times New Roman"/>
          <w:color w:val="000000"/>
          <w:lang w:bidi="th-TH"/>
        </w:rPr>
        <w:t xml:space="preserve">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52233A6"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Vonage</w:t>
      </w:r>
      <w:r w:rsidR="00523291">
        <w:rPr>
          <w:rFonts w:eastAsia="Times New Roman"/>
          <w:color w:val="000000"/>
          <w:lang w:bidi="th-TH"/>
        </w:rPr>
        <w:t xml:space="preserve"> </w:t>
      </w:r>
      <w:r w:rsidR="00523291" w:rsidRPr="00893B71">
        <w:rPr>
          <w:rFonts w:eastAsia="Times New Roman"/>
          <w:color w:val="000000"/>
          <w:lang w:bidi="th-TH"/>
        </w:rPr>
        <w:t>SMS API</w:t>
      </w:r>
      <w:r w:rsidRPr="00893B71">
        <w:rPr>
          <w:rFonts w:eastAsia="Times New Roman"/>
          <w:color w:val="000000"/>
          <w:lang w:bidi="th-TH"/>
        </w:rPr>
        <w:t xml:space="preserv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5C59E65B" w:rsidR="00893B71" w:rsidRPr="00893B71" w:rsidRDefault="00893B71" w:rsidP="00D06E21">
      <w:pPr>
        <w:jc w:val="both"/>
        <w:rPr>
          <w:rFonts w:eastAsia="Times New Roman"/>
          <w:lang w:bidi="th-TH"/>
        </w:rPr>
      </w:pPr>
    </w:p>
    <w:p w14:paraId="36FEDFB9" w14:textId="2172C573" w:rsidR="00893B71" w:rsidRDefault="00893B71" w:rsidP="00D06E21">
      <w:pPr>
        <w:ind w:firstLine="14.40pt"/>
        <w:jc w:val="both"/>
        <w:rPr>
          <w:rFonts w:eastAsia="Times New Roman"/>
          <w:color w:val="000000"/>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523291">
        <w:rPr>
          <w:rFonts w:eastAsia="Times New Roman"/>
          <w:color w:val="000000"/>
          <w:lang w:bidi="th-TH"/>
        </w:rPr>
        <w:t xml:space="preserve"> </w:t>
      </w:r>
      <w:r w:rsidR="005938DC">
        <w:rPr>
          <w:rFonts w:eastAsia="Times New Roman"/>
          <w:color w:val="000000"/>
          <w:lang w:bidi="th-TH"/>
        </w:rPr>
        <w:t>attempt</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w:t>
      </w:r>
    </w:p>
    <w:p w14:paraId="7F321E52" w14:textId="77777777" w:rsidR="00150C6D" w:rsidRDefault="00150C6D" w:rsidP="00D06E21">
      <w:pPr>
        <w:ind w:firstLine="14.40pt"/>
        <w:jc w:val="both"/>
        <w:rPr>
          <w:rFonts w:eastAsia="Times New Roman"/>
          <w:color w:val="000000"/>
          <w:lang w:bidi="th-TH"/>
        </w:rPr>
      </w:pPr>
    </w:p>
    <w:p w14:paraId="704D28C7" w14:textId="40C22B32" w:rsidR="00BE5919" w:rsidRDefault="00BE5919" w:rsidP="00BE5919">
      <w:pPr>
        <w:rPr>
          <w:i/>
          <w:iCs/>
          <w:noProof/>
          <w:color w:val="C45911" w:themeColor="accent2" w:themeShade="BF"/>
        </w:rPr>
      </w:pPr>
      <w:proofErr w:type="spellStart"/>
      <w:r w:rsidRPr="00150C6D">
        <w:rPr>
          <w:rFonts w:eastAsia="Times New Roman"/>
          <w:i/>
          <w:iCs/>
          <w:color w:val="C45911" w:themeColor="accent2" w:themeShade="BF"/>
          <w:lang w:bidi="th-TH"/>
        </w:rPr>
        <w:t>flatmap</w:t>
      </w:r>
      <w:proofErr w:type="spellEnd"/>
      <w:r w:rsidRPr="00150C6D">
        <w:rPr>
          <w:rFonts w:eastAsia="Times New Roman"/>
          <w:i/>
          <w:iCs/>
          <w:color w:val="C45911" w:themeColor="accent2" w:themeShade="BF"/>
          <w:lang w:bidi="th-TH"/>
        </w:rPr>
        <w:t>(_.value().split(“\n”))</w:t>
      </w:r>
      <w:r w:rsidRPr="00150C6D">
        <w:rPr>
          <w:i/>
          <w:iCs/>
          <w:noProof/>
          <w:color w:val="C45911" w:themeColor="accent2" w:themeShade="BF"/>
        </w:rPr>
        <w:t xml:space="preserve"> </w:t>
      </w:r>
    </w:p>
    <w:p w14:paraId="73FFFD4B" w14:textId="77777777" w:rsidR="00150C6D" w:rsidRPr="00150C6D" w:rsidRDefault="00150C6D" w:rsidP="00BE5919">
      <w:pPr>
        <w:rPr>
          <w:i/>
          <w:iCs/>
          <w:noProof/>
          <w:color w:val="C45911" w:themeColor="accent2" w:themeShade="BF"/>
        </w:rPr>
      </w:pPr>
    </w:p>
    <w:p w14:paraId="26FC9093" w14:textId="77777777" w:rsidR="00150C6D" w:rsidRPr="00150C6D" w:rsidRDefault="00150C6D" w:rsidP="00150C6D">
      <w:pPr>
        <w:pStyle w:val="BodyText"/>
        <w:ind w:firstLine="0pt"/>
        <w:jc w:val="start"/>
        <w:rPr>
          <w:i/>
          <w:iCs/>
        </w:rPr>
      </w:pPr>
      <w:r w:rsidRPr="00150C6D">
        <w:rPr>
          <w:i/>
          <w:iCs/>
        </w:rPr>
        <w:t xml:space="preserve">(ip:127.0.0.1, user-identifier:UD11, </w:t>
      </w:r>
      <w:r w:rsidRPr="00150C6D">
        <w:rPr>
          <w:i/>
          <w:iCs/>
        </w:rPr>
        <w:br/>
        <w:t xml:space="preserve">name:frank, time-stamp:[10/Oct/2000:13:55:36 -0700], </w:t>
      </w:r>
      <w:r w:rsidRPr="00150C6D">
        <w:rPr>
          <w:i/>
          <w:iCs/>
        </w:rPr>
        <w:br/>
        <w:t>header:"GET /?id=message&amp;password=message2 HTTP/1.0", status:200)</w:t>
      </w:r>
    </w:p>
    <w:p w14:paraId="18270D5B" w14:textId="1E010555" w:rsidR="00BE5919" w:rsidRPr="002C261F" w:rsidRDefault="00150C6D" w:rsidP="002C261F">
      <w:pPr>
        <w:pStyle w:val="BodyText"/>
        <w:ind w:firstLine="0pt"/>
        <w:jc w:val="start"/>
        <w:rPr>
          <w:i/>
          <w:iCs/>
        </w:rPr>
      </w:pPr>
      <w:r w:rsidRPr="00150C6D">
        <w:rPr>
          <w:i/>
          <w:iCs/>
        </w:rPr>
        <w:t>(ip:127.0.0.</w:t>
      </w:r>
      <w:r w:rsidRPr="00150C6D">
        <w:rPr>
          <w:i/>
          <w:iCs/>
          <w:lang w:val="en-US"/>
        </w:rPr>
        <w:t>2</w:t>
      </w:r>
      <w:r w:rsidRPr="00150C6D">
        <w:rPr>
          <w:i/>
          <w:iCs/>
        </w:rPr>
        <w:t>, user-identifier:UD1</w:t>
      </w:r>
      <w:r w:rsidRPr="00150C6D">
        <w:rPr>
          <w:i/>
          <w:iCs/>
          <w:lang w:val="en-US"/>
        </w:rPr>
        <w:t>2</w:t>
      </w:r>
      <w:r w:rsidRPr="00150C6D">
        <w:rPr>
          <w:i/>
          <w:iCs/>
        </w:rPr>
        <w:t xml:space="preserve">, </w:t>
      </w:r>
      <w:r w:rsidRPr="00150C6D">
        <w:rPr>
          <w:i/>
          <w:iCs/>
        </w:rPr>
        <w:br/>
      </w:r>
      <w:proofErr w:type="spellStart"/>
      <w:r w:rsidRPr="00150C6D">
        <w:rPr>
          <w:i/>
          <w:iCs/>
        </w:rPr>
        <w:t>name:</w:t>
      </w:r>
      <w:r w:rsidRPr="00150C6D">
        <w:rPr>
          <w:i/>
          <w:iCs/>
          <w:lang w:val="en-US"/>
        </w:rPr>
        <w:t>john</w:t>
      </w:r>
      <w:proofErr w:type="spellEnd"/>
      <w:r w:rsidRPr="00150C6D">
        <w:rPr>
          <w:i/>
          <w:iCs/>
        </w:rPr>
        <w:t>, time-stamp:[10/Oct/2000:13:5</w:t>
      </w:r>
      <w:r w:rsidRPr="00150C6D">
        <w:rPr>
          <w:i/>
          <w:iCs/>
          <w:lang w:val="en-US"/>
        </w:rPr>
        <w:t>6</w:t>
      </w:r>
      <w:r w:rsidRPr="00150C6D">
        <w:rPr>
          <w:i/>
          <w:iCs/>
        </w:rPr>
        <w:t>:</w:t>
      </w:r>
      <w:r w:rsidRPr="00150C6D">
        <w:rPr>
          <w:i/>
          <w:iCs/>
          <w:lang w:val="en-US"/>
        </w:rPr>
        <w:t>01</w:t>
      </w:r>
      <w:r w:rsidRPr="00150C6D">
        <w:rPr>
          <w:i/>
          <w:iCs/>
        </w:rPr>
        <w:t xml:space="preserve"> -0700], </w:t>
      </w:r>
      <w:r w:rsidRPr="00150C6D">
        <w:rPr>
          <w:i/>
          <w:iCs/>
        </w:rPr>
        <w:br/>
        <w:t>header:"GET /?id=message&amp;password=message2 HTTP/1.0", status:200)</w:t>
      </w:r>
    </w:p>
    <w:p w14:paraId="04AFBAB5" w14:textId="364C1E5B" w:rsidR="00BE5919" w:rsidRDefault="00BE5919" w:rsidP="00653909">
      <w:pPr>
        <w:ind w:firstLine="14.40pt"/>
        <w:jc w:val="both"/>
        <w:rPr>
          <w:rFonts w:eastAsia="Times New Roman"/>
          <w:lang w:bidi="th-TH"/>
        </w:rPr>
      </w:pPr>
      <w:r w:rsidRPr="00BE5919">
        <w:rPr>
          <w:rFonts w:eastAsia="Times New Roman"/>
          <w:lang w:bidi="th-TH"/>
        </w:rPr>
        <w:t xml:space="preserve">The algorithm counts the number of times an IP address calls the HTTP GET method in a particular time period. If the specified threshold is exceeded, it is considered a brute force attack and the algorithm saves the IP address and the number of attempts in a log file according to [5] [7]. Due to brute force login attempts varying in frequency and velocity as expressed in [8], where an attacker can use different hardware modifications to achieve an extreme number of attempts per second quota. But an amateur attacker might use more unsophisticated tools where the frequency of attempts may not be as high. Hence the threshold for determining what a brute force login attempt is, may not be the focus of this paper. </w:t>
      </w:r>
    </w:p>
    <w:p w14:paraId="21356A05" w14:textId="1930F6F1" w:rsidR="00AF0165" w:rsidRDefault="00AF0165" w:rsidP="00653909">
      <w:pPr>
        <w:ind w:firstLine="14.40pt"/>
        <w:jc w:val="both"/>
        <w:rPr>
          <w:rFonts w:eastAsia="Times New Roman"/>
          <w:lang w:bidi="th-TH"/>
        </w:rPr>
      </w:pPr>
    </w:p>
    <w:p w14:paraId="067E4D14" w14:textId="365F9D5B" w:rsidR="00AF0165" w:rsidRDefault="00AF0165" w:rsidP="00653909">
      <w:pPr>
        <w:ind w:firstLine="14.40pt"/>
        <w:jc w:val="both"/>
        <w:rPr>
          <w:rFonts w:eastAsia="Times New Roman"/>
          <w:lang w:bidi="th-TH"/>
        </w:rPr>
      </w:pPr>
    </w:p>
    <w:p w14:paraId="0D248287" w14:textId="77777777" w:rsidR="00AF0165" w:rsidRPr="00BE5919" w:rsidRDefault="00AF0165" w:rsidP="00653909">
      <w:pPr>
        <w:ind w:firstLine="14.40pt"/>
        <w:jc w:val="both"/>
        <w:rPr>
          <w:rFonts w:eastAsia="Times New Roman"/>
          <w:lang w:bidi="th-TH"/>
        </w:rPr>
      </w:pPr>
    </w:p>
    <w:p w14:paraId="65FF9A8C" w14:textId="07574C9B" w:rsidR="00711BAC" w:rsidRPr="00150C6D" w:rsidRDefault="000221AD" w:rsidP="00711BAC">
      <w:pPr>
        <w:rPr>
          <w:rFonts w:eastAsia="Times New Roman"/>
          <w:i/>
          <w:iCs/>
          <w:color w:val="C45911" w:themeColor="accent2" w:themeShade="BF"/>
          <w:lang w:bidi="th-TH"/>
        </w:rPr>
      </w:pPr>
      <w:r w:rsidRPr="00150C6D">
        <w:rPr>
          <w:rFonts w:eastAsia="Times New Roman"/>
          <w:i/>
          <w:iCs/>
          <w:color w:val="C45911" w:themeColor="accent2" w:themeShade="BF"/>
          <w:lang w:bidi="th-TH"/>
        </w:rPr>
        <w:t>map(rdd =&gt; (rdd</w:t>
      </w:r>
      <w:r w:rsidR="00A11363" w:rsidRPr="00150C6D">
        <w:rPr>
          <w:rFonts w:eastAsia="Times New Roman"/>
          <w:i/>
          <w:iCs/>
          <w:color w:val="C45911" w:themeColor="accent2" w:themeShade="BF"/>
          <w:lang w:bidi="th-TH"/>
        </w:rPr>
        <w:t>.split(“, ”)(0)</w:t>
      </w:r>
      <w:r w:rsidRPr="00150C6D">
        <w:rPr>
          <w:rFonts w:eastAsia="Times New Roman"/>
          <w:i/>
          <w:iCs/>
          <w:color w:val="C45911" w:themeColor="accent2" w:themeShade="BF"/>
          <w:lang w:bidi="th-TH"/>
        </w:rPr>
        <w:t>, 1)).</w:t>
      </w:r>
      <w:proofErr w:type="spellStart"/>
      <w:r w:rsidRPr="00150C6D">
        <w:rPr>
          <w:rFonts w:eastAsia="Times New Roman"/>
          <w:i/>
          <w:iCs/>
          <w:color w:val="C45911" w:themeColor="accent2" w:themeShade="BF"/>
          <w:lang w:bidi="th-TH"/>
        </w:rPr>
        <w:t>reduceByKey</w:t>
      </w:r>
      <w:proofErr w:type="spellEnd"/>
      <w:r w:rsidRPr="00150C6D">
        <w:rPr>
          <w:rFonts w:eastAsia="Times New Roman"/>
          <w:i/>
          <w:iCs/>
          <w:color w:val="C45911" w:themeColor="accent2" w:themeShade="BF"/>
          <w:lang w:bidi="th-TH"/>
        </w:rPr>
        <w:t>((x, y)</w:t>
      </w:r>
    </w:p>
    <w:p w14:paraId="42B9A40B" w14:textId="3DCBF9F2" w:rsidR="002024BB" w:rsidRPr="00150C6D" w:rsidRDefault="000221AD" w:rsidP="002024BB">
      <w:pPr>
        <w:rPr>
          <w:rFonts w:eastAsia="Times New Roman"/>
          <w:i/>
          <w:iCs/>
          <w:color w:val="C45911" w:themeColor="accent2" w:themeShade="BF"/>
          <w:lang w:bidi="th-TH"/>
        </w:rPr>
      </w:pPr>
      <w:r w:rsidRPr="00150C6D">
        <w:rPr>
          <w:rFonts w:eastAsia="Times New Roman"/>
          <w:i/>
          <w:iCs/>
          <w:color w:val="C45911" w:themeColor="accent2" w:themeShade="BF"/>
          <w:lang w:bidi="th-TH"/>
        </w:rPr>
        <w:t xml:space="preserve">=&gt; </w:t>
      </w:r>
      <w:proofErr w:type="spellStart"/>
      <w:r w:rsidRPr="00150C6D">
        <w:rPr>
          <w:rFonts w:eastAsia="Times New Roman"/>
          <w:i/>
          <w:iCs/>
          <w:color w:val="C45911" w:themeColor="accent2" w:themeShade="BF"/>
          <w:lang w:bidi="th-TH"/>
        </w:rPr>
        <w:t>x+y</w:t>
      </w:r>
      <w:proofErr w:type="spellEnd"/>
      <w:r w:rsidRPr="00150C6D">
        <w:rPr>
          <w:rFonts w:eastAsia="Times New Roman"/>
          <w:i/>
          <w:iCs/>
          <w:color w:val="C45911" w:themeColor="accent2" w:themeShade="BF"/>
          <w:lang w:bidi="th-TH"/>
        </w:rPr>
        <w:t xml:space="preserve">).filter(x =&gt; x._2 &gt; </w:t>
      </w:r>
      <w:proofErr w:type="spellStart"/>
      <w:r w:rsidRPr="00150C6D">
        <w:rPr>
          <w:rFonts w:eastAsia="Times New Roman"/>
          <w:i/>
          <w:iCs/>
          <w:color w:val="C45911" w:themeColor="accent2" w:themeShade="BF"/>
          <w:lang w:bidi="th-TH"/>
        </w:rPr>
        <w:t>requestThreshold</w:t>
      </w:r>
      <w:proofErr w:type="spellEnd"/>
      <w:r w:rsidRPr="00150C6D">
        <w:rPr>
          <w:rFonts w:eastAsia="Times New Roman"/>
          <w:i/>
          <w:iCs/>
          <w:color w:val="C45911" w:themeColor="accent2" w:themeShade="BF"/>
          <w:lang w:bidi="th-TH"/>
        </w:rPr>
        <w:t>)</w:t>
      </w:r>
    </w:p>
    <w:p w14:paraId="55408D5B" w14:textId="31117B48" w:rsidR="00150C6D" w:rsidRPr="00150C6D" w:rsidRDefault="00150C6D" w:rsidP="002024BB">
      <w:pPr>
        <w:rPr>
          <w:rFonts w:eastAsia="Times New Roman"/>
          <w:i/>
          <w:iCs/>
          <w:color w:val="C45911" w:themeColor="accent2" w:themeShade="BF"/>
          <w:lang w:bidi="th-TH"/>
        </w:rPr>
      </w:pPr>
    </w:p>
    <w:p w14:paraId="62CD21F8" w14:textId="77777777" w:rsidR="00150C6D" w:rsidRPr="00150C6D" w:rsidRDefault="00150C6D" w:rsidP="00150C6D">
      <w:pPr>
        <w:jc w:val="start"/>
        <w:rPr>
          <w:i/>
          <w:iCs/>
          <w:spacing w:val="-1"/>
          <w:lang w:val="x-none" w:eastAsia="x-none"/>
        </w:rPr>
      </w:pPr>
      <w:r w:rsidRPr="00150C6D">
        <w:rPr>
          <w:i/>
          <w:iCs/>
          <w:spacing w:val="-1"/>
          <w:lang w:val="x-none" w:eastAsia="x-none"/>
        </w:rPr>
        <w:t>(ip:127.0.0.1, 15)</w:t>
      </w:r>
    </w:p>
    <w:p w14:paraId="729D23C6" w14:textId="77777777" w:rsidR="00150C6D" w:rsidRPr="00150C6D" w:rsidRDefault="00150C6D" w:rsidP="00150C6D">
      <w:pPr>
        <w:jc w:val="start"/>
        <w:rPr>
          <w:i/>
          <w:iCs/>
          <w:spacing w:val="-1"/>
          <w:lang w:val="x-none" w:eastAsia="x-none"/>
        </w:rPr>
      </w:pPr>
      <w:r w:rsidRPr="00150C6D">
        <w:rPr>
          <w:i/>
          <w:iCs/>
          <w:spacing w:val="-1"/>
          <w:lang w:val="x-none" w:eastAsia="x-none"/>
        </w:rPr>
        <w:t>(ip:199.12.26.22, 16)</w:t>
      </w:r>
    </w:p>
    <w:p w14:paraId="1172465D" w14:textId="77777777" w:rsidR="00150C6D" w:rsidRPr="00150C6D" w:rsidRDefault="00150C6D" w:rsidP="00150C6D">
      <w:pPr>
        <w:jc w:val="start"/>
        <w:rPr>
          <w:i/>
          <w:iCs/>
          <w:spacing w:val="-1"/>
          <w:lang w:val="x-none" w:eastAsia="x-none"/>
        </w:rPr>
      </w:pPr>
      <w:r w:rsidRPr="00150C6D">
        <w:rPr>
          <w:i/>
          <w:iCs/>
          <w:spacing w:val="-1"/>
          <w:lang w:val="x-none" w:eastAsia="x-none"/>
        </w:rPr>
        <w:t>(ip:149.244.168.229, 22)</w:t>
      </w:r>
    </w:p>
    <w:p w14:paraId="680212C2" w14:textId="77777777" w:rsidR="00150C6D" w:rsidRPr="00150C6D" w:rsidRDefault="00150C6D" w:rsidP="00150C6D">
      <w:pPr>
        <w:jc w:val="start"/>
        <w:rPr>
          <w:i/>
          <w:iCs/>
          <w:spacing w:val="-1"/>
          <w:lang w:val="x-none" w:eastAsia="x-none"/>
        </w:rPr>
      </w:pPr>
      <w:r w:rsidRPr="00150C6D">
        <w:rPr>
          <w:i/>
          <w:iCs/>
          <w:spacing w:val="-1"/>
          <w:lang w:val="x-none" w:eastAsia="x-none"/>
        </w:rPr>
        <w:t>(ip:42.40.79.231, 65)</w:t>
      </w:r>
    </w:p>
    <w:p w14:paraId="3296866D" w14:textId="77777777" w:rsidR="00150C6D" w:rsidRPr="00150C6D" w:rsidRDefault="00150C6D" w:rsidP="00150C6D">
      <w:pPr>
        <w:jc w:val="start"/>
        <w:rPr>
          <w:i/>
          <w:iCs/>
          <w:spacing w:val="-1"/>
          <w:lang w:val="x-none" w:eastAsia="x-none"/>
        </w:rPr>
      </w:pPr>
      <w:r w:rsidRPr="00150C6D">
        <w:rPr>
          <w:i/>
          <w:iCs/>
          <w:spacing w:val="-1"/>
          <w:lang w:val="x-none" w:eastAsia="x-none"/>
        </w:rPr>
        <w:t>(ip:219.57.228.72, 101)</w:t>
      </w:r>
    </w:p>
    <w:p w14:paraId="53AFD74B" w14:textId="77777777" w:rsidR="00150C6D" w:rsidRPr="00150C6D" w:rsidRDefault="00150C6D" w:rsidP="00150C6D">
      <w:pPr>
        <w:jc w:val="start"/>
        <w:rPr>
          <w:i/>
          <w:iCs/>
          <w:spacing w:val="-1"/>
          <w:lang w:val="x-none" w:eastAsia="x-none"/>
        </w:rPr>
      </w:pPr>
      <w:r w:rsidRPr="00150C6D">
        <w:rPr>
          <w:i/>
          <w:iCs/>
          <w:spacing w:val="-1"/>
          <w:lang w:val="x-none" w:eastAsia="x-none"/>
        </w:rPr>
        <w:t>(ip:3.111.203.205, 11)</w:t>
      </w:r>
    </w:p>
    <w:p w14:paraId="1BE32DF7" w14:textId="77777777" w:rsidR="00150C6D" w:rsidRPr="00150C6D" w:rsidRDefault="00150C6D" w:rsidP="00150C6D">
      <w:pPr>
        <w:jc w:val="start"/>
        <w:rPr>
          <w:i/>
          <w:iCs/>
          <w:spacing w:val="-1"/>
          <w:lang w:val="x-none" w:eastAsia="x-none"/>
        </w:rPr>
      </w:pPr>
      <w:r w:rsidRPr="00150C6D">
        <w:rPr>
          <w:i/>
          <w:iCs/>
          <w:spacing w:val="-1"/>
          <w:lang w:val="x-none" w:eastAsia="x-none"/>
        </w:rPr>
        <w:t>(ip:29.13.130.4, 69)</w:t>
      </w:r>
    </w:p>
    <w:p w14:paraId="75672EC6" w14:textId="77777777" w:rsidR="00150C6D" w:rsidRPr="00150C6D" w:rsidRDefault="00150C6D" w:rsidP="00150C6D">
      <w:pPr>
        <w:jc w:val="start"/>
        <w:rPr>
          <w:i/>
          <w:iCs/>
        </w:rPr>
      </w:pPr>
      <w:r w:rsidRPr="00150C6D">
        <w:rPr>
          <w:i/>
          <w:iCs/>
          <w:spacing w:val="-1"/>
          <w:lang w:val="x-none" w:eastAsia="x-none"/>
        </w:rPr>
        <w:t>(ip:39.119.21.208, 42)</w:t>
      </w:r>
    </w:p>
    <w:p w14:paraId="4572C524" w14:textId="2BE29F2D" w:rsidR="00893B71" w:rsidRPr="00893B71" w:rsidRDefault="00893B71" w:rsidP="00D06E21">
      <w:pPr>
        <w:jc w:val="both"/>
        <w:rPr>
          <w:rFonts w:eastAsia="Times New Roman"/>
          <w:lang w:bidi="th-TH"/>
        </w:rPr>
      </w:pPr>
    </w:p>
    <w:p w14:paraId="5F01C760" w14:textId="78A9F50F" w:rsidR="00893B71" w:rsidRPr="00893B71" w:rsidRDefault="0041150C" w:rsidP="00D06E21">
      <w:pPr>
        <w:pStyle w:val="Heading3"/>
        <w:rPr>
          <w:lang w:bidi="th-TH"/>
        </w:rPr>
      </w:pPr>
      <w:r>
        <w:rPr>
          <w:lang w:bidi="th-TH"/>
        </w:rPr>
        <w:t xml:space="preserve">HTTP flood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FDC8C8"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detect</w:t>
      </w:r>
      <w:r w:rsidR="00947912">
        <w:rPr>
          <w:rFonts w:eastAsia="Times New Roman"/>
          <w:color w:val="000000"/>
          <w:lang w:bidi="th-TH"/>
        </w:rPr>
        <w:t>s</w:t>
      </w:r>
      <w:r w:rsidR="002C288D">
        <w:rPr>
          <w:rFonts w:eastAsia="Times New Roman"/>
          <w:color w:val="000000"/>
          <w:lang w:bidi="th-TH"/>
        </w:rPr>
        <w:t xml:space="preserve">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w:t>
      </w:r>
      <w:r w:rsidR="007B76A4">
        <w:rPr>
          <w:rFonts w:eastAsia="Times New Roman"/>
          <w:color w:val="000000"/>
          <w:lang w:bidi="th-TH"/>
        </w:rPr>
        <w:t xml:space="preserve">streams </w:t>
      </w:r>
      <w:r w:rsidR="006C1121">
        <w:rPr>
          <w:rFonts w:eastAsia="Times New Roman"/>
          <w:color w:val="000000"/>
          <w:lang w:bidi="th-TH"/>
        </w:rPr>
        <w:t xml:space="preserve">are </w:t>
      </w:r>
      <w:r w:rsidRPr="00893B71">
        <w:rPr>
          <w:rFonts w:eastAsia="Times New Roman"/>
          <w:color w:val="000000"/>
          <w:lang w:bidi="th-TH"/>
        </w:rPr>
        <w:t xml:space="preserve">split into </w:t>
      </w:r>
      <w:r w:rsidR="007B76A4">
        <w:rPr>
          <w:rFonts w:eastAsia="Times New Roman"/>
          <w:color w:val="000000"/>
          <w:lang w:bidi="th-TH"/>
        </w:rPr>
        <w:t xml:space="preserve">different </w:t>
      </w:r>
      <w:r w:rsidRPr="00893B71">
        <w:rPr>
          <w:rFonts w:eastAsia="Times New Roman"/>
          <w:color w:val="000000"/>
          <w:lang w:bidi="th-TH"/>
        </w:rPr>
        <w:t>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w:t>
      </w:r>
    </w:p>
    <w:p w14:paraId="7341994B" w14:textId="77777777" w:rsidR="00E57C66" w:rsidRPr="00893B71" w:rsidRDefault="00E57C66" w:rsidP="008B135D">
      <w:pPr>
        <w:ind w:firstLine="14.40pt"/>
        <w:jc w:val="both"/>
        <w:rPr>
          <w:rFonts w:eastAsia="Times New Roman"/>
          <w:lang w:bidi="th-TH"/>
        </w:rPr>
      </w:pPr>
    </w:p>
    <w:p w14:paraId="72B6B27C" w14:textId="76C9FC78"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w:t>
      </w:r>
      <w:r w:rsidR="00FF41D9">
        <w:rPr>
          <w:lang w:bidi="th-TH"/>
        </w:rPr>
        <w:t xml:space="preserve">(SQLi) </w:t>
      </w:r>
      <w:r w:rsidR="00357179">
        <w:rPr>
          <w:lang w:bidi="th-TH"/>
        </w:rPr>
        <w:t>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7C6A7E07" w14:textId="7C0C6E34" w:rsidR="0074137E" w:rsidRDefault="00893B71" w:rsidP="00BE5919">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5B2B85">
        <w:rPr>
          <w:rFonts w:eastAsia="Times New Roman"/>
          <w:color w:val="000000"/>
          <w:lang w:bidi="th-TH"/>
        </w:rPr>
        <w:t xml:space="preserve"> (SQLi)</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w:t>
      </w:r>
      <w:r w:rsidR="003A39D2">
        <w:rPr>
          <w:rFonts w:eastAsia="Times New Roman"/>
          <w:color w:val="000000"/>
          <w:lang w:bidi="th-TH"/>
        </w:rPr>
        <w:t>d</w:t>
      </w:r>
      <w:r w:rsidRPr="00893B71">
        <w:rPr>
          <w:rFonts w:eastAsia="Times New Roman"/>
          <w:color w:val="000000"/>
          <w:lang w:bidi="th-TH"/>
        </w:rPr>
        <w:t>.</w:t>
      </w:r>
      <w:r w:rsidR="00BE5919">
        <w:rPr>
          <w:rFonts w:eastAsia="Times New Roman"/>
          <w:color w:val="000000"/>
          <w:lang w:bidi="th-TH"/>
        </w:rPr>
        <w:t xml:space="preserve"> </w:t>
      </w:r>
    </w:p>
    <w:p w14:paraId="1538CCC4" w14:textId="77777777" w:rsidR="00104C90" w:rsidRDefault="00104C90" w:rsidP="009601A0">
      <w:pPr>
        <w:jc w:val="both"/>
        <w:rPr>
          <w:rFonts w:eastAsia="Times New Roman"/>
          <w:color w:val="000000"/>
          <w:lang w:bidi="th-TH"/>
        </w:rPr>
      </w:pPr>
    </w:p>
    <w:p w14:paraId="44F567FB" w14:textId="2072C6CB" w:rsidR="00B1243B" w:rsidRPr="00104C90" w:rsidRDefault="0074137E" w:rsidP="00B1243B">
      <w:pPr>
        <w:rPr>
          <w:i/>
          <w:iCs/>
          <w:noProof/>
          <w:color w:val="C45911" w:themeColor="accent2" w:themeShade="BF"/>
        </w:rPr>
      </w:pPr>
      <w:proofErr w:type="spellStart"/>
      <w:r w:rsidRPr="00104C90">
        <w:rPr>
          <w:rFonts w:eastAsia="Times New Roman"/>
          <w:i/>
          <w:iCs/>
          <w:color w:val="C45911" w:themeColor="accent2" w:themeShade="BF"/>
          <w:lang w:bidi="th-TH"/>
        </w:rPr>
        <w:t>flatmap</w:t>
      </w:r>
      <w:proofErr w:type="spellEnd"/>
      <w:r w:rsidRPr="00104C90">
        <w:rPr>
          <w:rFonts w:eastAsia="Times New Roman"/>
          <w:i/>
          <w:iCs/>
          <w:color w:val="C45911" w:themeColor="accent2" w:themeShade="BF"/>
          <w:lang w:bidi="th-TH"/>
        </w:rPr>
        <w:t>(_.value().split(“\n”)).map(x =&gt; (</w:t>
      </w:r>
      <w:proofErr w:type="spellStart"/>
      <w:r w:rsidRPr="00104C90">
        <w:rPr>
          <w:rFonts w:eastAsia="Times New Roman"/>
          <w:i/>
          <w:iCs/>
          <w:color w:val="C45911" w:themeColor="accent2" w:themeShade="BF"/>
          <w:lang w:bidi="th-TH"/>
        </w:rPr>
        <w:t>x.split</w:t>
      </w:r>
      <w:proofErr w:type="spellEnd"/>
      <w:r w:rsidRPr="00104C90">
        <w:rPr>
          <w:rFonts w:eastAsia="Times New Roman"/>
          <w:i/>
          <w:iCs/>
          <w:color w:val="C45911" w:themeColor="accent2" w:themeShade="BF"/>
          <w:lang w:bidi="th-TH"/>
        </w:rPr>
        <w:t xml:space="preserve">(“, “)(0), </w:t>
      </w:r>
      <w:proofErr w:type="spellStart"/>
      <w:r w:rsidRPr="00104C90">
        <w:rPr>
          <w:rFonts w:eastAsia="Times New Roman"/>
          <w:i/>
          <w:iCs/>
          <w:color w:val="C45911" w:themeColor="accent2" w:themeShade="BF"/>
          <w:lang w:bidi="th-TH"/>
        </w:rPr>
        <w:t>x.split</w:t>
      </w:r>
      <w:proofErr w:type="spellEnd"/>
      <w:r w:rsidRPr="00104C90">
        <w:rPr>
          <w:rFonts w:eastAsia="Times New Roman"/>
          <w:i/>
          <w:iCs/>
          <w:color w:val="C45911" w:themeColor="accent2" w:themeShade="BF"/>
          <w:lang w:bidi="th-TH"/>
        </w:rPr>
        <w:t>(“, ”)(4)))</w:t>
      </w:r>
      <w:r w:rsidRPr="00104C90">
        <w:rPr>
          <w:i/>
          <w:iCs/>
          <w:noProof/>
          <w:color w:val="C45911" w:themeColor="accent2" w:themeShade="BF"/>
        </w:rPr>
        <w:t xml:space="preserve"> </w:t>
      </w:r>
    </w:p>
    <w:p w14:paraId="1F91AE62" w14:textId="77777777" w:rsidR="00104C90" w:rsidRPr="00104C90" w:rsidRDefault="00104C90" w:rsidP="00B1243B">
      <w:pPr>
        <w:rPr>
          <w:i/>
          <w:iCs/>
          <w:noProof/>
          <w:color w:val="C45911" w:themeColor="accent2" w:themeShade="BF"/>
        </w:rPr>
      </w:pPr>
    </w:p>
    <w:p w14:paraId="7D8E090D"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/?id=admin" or "1"="1&amp;password=message2 HTTP/1.0")</w:t>
      </w:r>
    </w:p>
    <w:p w14:paraId="4CFE2CD6"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/?id=message1&amp;password=message2 HTTP/1.0")</w:t>
      </w:r>
    </w:p>
    <w:p w14:paraId="4E0AE3FC"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(ip:29.13.130.4, </w:t>
      </w:r>
      <w:proofErr w:type="spellStart"/>
      <w:r w:rsidRPr="00104C90">
        <w:rPr>
          <w:i/>
          <w:iCs/>
          <w:spacing w:val="-1"/>
          <w:lang w:val="x-none" w:eastAsia="x-none"/>
        </w:rPr>
        <w:t>header:"POST</w:t>
      </w:r>
      <w:proofErr w:type="spellEnd"/>
      <w:r w:rsidRPr="00104C90">
        <w:rPr>
          <w:i/>
          <w:iCs/>
          <w:spacing w:val="-1"/>
          <w:lang w:val="x-none" w:eastAsia="x-none"/>
        </w:rPr>
        <w:t xml:space="preserve"> /?id=" or 1=1 –&amp;password=message2 HTTP/1.0")</w:t>
      </w:r>
    </w:p>
    <w:p w14:paraId="12D91703" w14:textId="77777777" w:rsidR="00104C90" w:rsidRPr="00104C90" w:rsidRDefault="00104C90" w:rsidP="00104C90">
      <w:pPr>
        <w:jc w:val="start"/>
        <w:rPr>
          <w:i/>
          <w:iCs/>
          <w:spacing w:val="-1"/>
          <w:lang w:val="x-none" w:eastAsia="x-none"/>
        </w:rPr>
      </w:pPr>
      <w:r w:rsidRPr="00104C90">
        <w:rPr>
          <w:i/>
          <w:iCs/>
          <w:spacing w:val="-1"/>
          <w:lang w:val="x-none" w:eastAsia="x-none"/>
        </w:rPr>
        <w:t xml:space="preserve">(ip:149.244.168.229, </w:t>
      </w:r>
      <w:proofErr w:type="spellStart"/>
      <w:r w:rsidRPr="00104C90">
        <w:rPr>
          <w:i/>
          <w:iCs/>
          <w:spacing w:val="-1"/>
          <w:lang w:val="x-none" w:eastAsia="x-none"/>
        </w:rPr>
        <w:t>header:"POST</w:t>
      </w:r>
      <w:proofErr w:type="spellEnd"/>
      <w:r w:rsidRPr="00104C90">
        <w:rPr>
          <w:i/>
          <w:iCs/>
          <w:spacing w:val="-1"/>
          <w:lang w:val="x-none" w:eastAsia="x-none"/>
        </w:rPr>
        <w:t xml:space="preserve"> /?id= or 0=0 --&amp;password=message2 HTTP/1.0")</w:t>
      </w:r>
    </w:p>
    <w:p w14:paraId="2D54871D"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/?id=message5&amp;password=message2 HTTP/1.0")</w:t>
      </w:r>
    </w:p>
    <w:p w14:paraId="1ED01FC8" w14:textId="77777777" w:rsidR="00104C90" w:rsidRPr="00104C90" w:rsidRDefault="00104C90" w:rsidP="00104C90">
      <w:pPr>
        <w:jc w:val="start"/>
        <w:rPr>
          <w:i/>
          <w:iCs/>
        </w:rPr>
      </w:pPr>
      <w:r w:rsidRPr="00104C90">
        <w:rPr>
          <w:i/>
          <w:iCs/>
          <w:spacing w:val="-1"/>
          <w:lang w:val="x-none" w:eastAsia="x-none"/>
        </w:rPr>
        <w:t>(ip:127.0.0.1, header:"GET /?id=message6&amp;password=message2 HTTP/1.0")</w:t>
      </w:r>
    </w:p>
    <w:p w14:paraId="5D7C529A" w14:textId="6742D3DD" w:rsidR="004773D0" w:rsidRDefault="004773D0" w:rsidP="00D06E21">
      <w:pPr>
        <w:jc w:val="both"/>
        <w:rPr>
          <w:rFonts w:eastAsia="Times New Roman"/>
          <w:lang w:bidi="th-TH"/>
        </w:rPr>
      </w:pPr>
    </w:p>
    <w:p w14:paraId="3E9F4B9C" w14:textId="0B7139C8" w:rsidR="000221AD" w:rsidRDefault="00BE5919" w:rsidP="00653909">
      <w:pPr>
        <w:jc w:val="both"/>
        <w:rPr>
          <w:rFonts w:eastAsia="Times New Roman"/>
          <w:color w:val="000000"/>
          <w:lang w:bidi="th-TH"/>
        </w:rPr>
      </w:pPr>
      <w:r>
        <w:rPr>
          <w:rFonts w:eastAsia="Times New Roman"/>
          <w:color w:val="000000"/>
          <w:lang w:bidi="th-TH"/>
        </w:rPr>
        <w:t xml:space="preserve">      </w:t>
      </w:r>
      <w:r w:rsidR="00893B71" w:rsidRPr="00893B71">
        <w:rPr>
          <w:rFonts w:eastAsia="Times New Roman"/>
          <w:color w:val="000000"/>
          <w:lang w:bidi="th-TH"/>
        </w:rPr>
        <w:t>The algorithm filter</w:t>
      </w:r>
      <w:r w:rsidR="00947912">
        <w:rPr>
          <w:rFonts w:eastAsia="Times New Roman"/>
          <w:color w:val="000000"/>
          <w:lang w:bidi="th-TH"/>
        </w:rPr>
        <w:t>s</w:t>
      </w:r>
      <w:r w:rsidR="00893B71" w:rsidRPr="00893B71">
        <w:rPr>
          <w:rFonts w:eastAsia="Times New Roman"/>
          <w:color w:val="000000"/>
          <w:lang w:bidi="th-TH"/>
        </w:rPr>
        <w:t xml:space="preserve">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00893B71" w:rsidRPr="00893B71">
        <w:rPr>
          <w:rFonts w:eastAsia="Times New Roman"/>
          <w:color w:val="000000"/>
          <w:lang w:bidi="th-TH"/>
        </w:rPr>
        <w:t xml:space="preserve"> save </w:t>
      </w:r>
      <w:r w:rsidR="00FF41D9">
        <w:rPr>
          <w:rFonts w:eastAsia="Times New Roman"/>
          <w:color w:val="000000"/>
          <w:lang w:bidi="th-TH"/>
        </w:rPr>
        <w:t>them</w:t>
      </w:r>
      <w:r w:rsidR="00893B71" w:rsidRPr="00893B71">
        <w:rPr>
          <w:rFonts w:eastAsia="Times New Roman"/>
          <w:color w:val="000000"/>
          <w:lang w:bidi="th-TH"/>
        </w:rPr>
        <w:t xml:space="preserve"> into a log file.</w:t>
      </w:r>
    </w:p>
    <w:p w14:paraId="01F2039C" w14:textId="4CB0400C" w:rsidR="00653909" w:rsidRDefault="00653909" w:rsidP="00653909">
      <w:pPr>
        <w:jc w:val="both"/>
        <w:rPr>
          <w:rFonts w:eastAsia="Times New Roman"/>
          <w:color w:val="000000"/>
          <w:lang w:bidi="th-TH"/>
        </w:rPr>
      </w:pPr>
    </w:p>
    <w:p w14:paraId="2095DF62" w14:textId="30A76FF8" w:rsidR="00AF0165" w:rsidRDefault="00AF0165" w:rsidP="00653909">
      <w:pPr>
        <w:jc w:val="both"/>
        <w:rPr>
          <w:rFonts w:eastAsia="Times New Roman"/>
          <w:color w:val="000000"/>
          <w:lang w:bidi="th-TH"/>
        </w:rPr>
      </w:pPr>
    </w:p>
    <w:p w14:paraId="227F4DDE" w14:textId="08DB1026" w:rsidR="00AF0165" w:rsidRDefault="00AF0165" w:rsidP="00653909">
      <w:pPr>
        <w:jc w:val="both"/>
        <w:rPr>
          <w:rFonts w:eastAsia="Times New Roman"/>
          <w:color w:val="000000"/>
          <w:lang w:bidi="th-TH"/>
        </w:rPr>
      </w:pPr>
    </w:p>
    <w:p w14:paraId="570734C1" w14:textId="4A7FBDBC" w:rsidR="00AF0165" w:rsidRDefault="00AF0165" w:rsidP="00653909">
      <w:pPr>
        <w:jc w:val="both"/>
        <w:rPr>
          <w:rFonts w:eastAsia="Times New Roman"/>
          <w:color w:val="000000"/>
          <w:lang w:bidi="th-TH"/>
        </w:rPr>
      </w:pPr>
    </w:p>
    <w:p w14:paraId="219EA52C" w14:textId="77777777" w:rsidR="00AF0165" w:rsidRDefault="00AF0165" w:rsidP="00653909">
      <w:pPr>
        <w:jc w:val="both"/>
        <w:rPr>
          <w:rFonts w:eastAsia="Times New Roman"/>
          <w:color w:val="000000"/>
          <w:lang w:bidi="th-TH"/>
        </w:rPr>
      </w:pPr>
    </w:p>
    <w:p w14:paraId="10737DFE" w14:textId="30FD399D" w:rsidR="000221AD" w:rsidRPr="00104C90" w:rsidRDefault="000221AD" w:rsidP="007E1215">
      <w:pPr>
        <w:rPr>
          <w:rFonts w:eastAsia="Times New Roman"/>
          <w:i/>
          <w:iCs/>
          <w:lang w:bidi="th-TH"/>
        </w:rPr>
      </w:pPr>
      <w:proofErr w:type="spellStart"/>
      <w:r w:rsidRPr="00104C90">
        <w:rPr>
          <w:rFonts w:eastAsia="Times New Roman"/>
          <w:i/>
          <w:iCs/>
          <w:color w:val="C45911" w:themeColor="accent2" w:themeShade="BF"/>
          <w:lang w:bidi="th-TH"/>
        </w:rPr>
        <w:lastRenderedPageBreak/>
        <w:t>reduceByKey</w:t>
      </w:r>
      <w:proofErr w:type="spellEnd"/>
      <w:r w:rsidRPr="00104C90">
        <w:rPr>
          <w:rFonts w:eastAsia="Times New Roman"/>
          <w:i/>
          <w:iCs/>
          <w:color w:val="C45911" w:themeColor="accent2" w:themeShade="BF"/>
          <w:lang w:bidi="th-TH"/>
        </w:rPr>
        <w:t xml:space="preserve">((x, y) =&gt; x + “ , “ + y).filter(x =&gt; </w:t>
      </w:r>
      <w:proofErr w:type="spellStart"/>
      <w:r w:rsidRPr="00104C90">
        <w:rPr>
          <w:rFonts w:eastAsia="Times New Roman"/>
          <w:i/>
          <w:iCs/>
          <w:color w:val="C45911" w:themeColor="accent2" w:themeShade="BF"/>
          <w:lang w:bidi="th-TH"/>
        </w:rPr>
        <w:t>sqli_payload_list.exists</w:t>
      </w:r>
      <w:proofErr w:type="spellEnd"/>
      <w:r w:rsidRPr="00104C90">
        <w:rPr>
          <w:rFonts w:eastAsia="Times New Roman"/>
          <w:i/>
          <w:iCs/>
          <w:color w:val="C45911" w:themeColor="accent2" w:themeShade="BF"/>
          <w:lang w:bidi="th-TH"/>
        </w:rPr>
        <w:t>(y =&gt; x._2.contains(y)))</w:t>
      </w:r>
    </w:p>
    <w:p w14:paraId="18E8EB26" w14:textId="7D9810C7" w:rsidR="00893B71" w:rsidRPr="00104C90" w:rsidRDefault="00893B71" w:rsidP="00D06E21">
      <w:pPr>
        <w:jc w:val="both"/>
        <w:rPr>
          <w:rFonts w:eastAsia="Times New Roman"/>
          <w:i/>
          <w:iCs/>
          <w:color w:val="000000"/>
          <w:lang w:bidi="th-TH"/>
        </w:rPr>
      </w:pPr>
    </w:p>
    <w:p w14:paraId="06933FC5" w14:textId="77777777" w:rsidR="00104C90" w:rsidRPr="00104C90" w:rsidRDefault="00104C90" w:rsidP="00104C90">
      <w:pPr>
        <w:jc w:val="start"/>
        <w:rPr>
          <w:i/>
          <w:iCs/>
          <w:spacing w:val="-1"/>
          <w:lang w:val="x-none" w:eastAsia="x-none"/>
        </w:rPr>
      </w:pPr>
      <w:r w:rsidRPr="00104C90">
        <w:rPr>
          <w:i/>
          <w:iCs/>
          <w:spacing w:val="-1"/>
          <w:lang w:val="x-none" w:eastAsia="x-none"/>
        </w:rPr>
        <w:t>(ip:127.0.0.1, header:"GET /?id=admin" or "1"="1&amp;password=message2 HTTP/1.0", …. )</w:t>
      </w:r>
    </w:p>
    <w:p w14:paraId="5A021885" w14:textId="77777777" w:rsidR="00104C90" w:rsidRPr="00104C90" w:rsidRDefault="00104C90" w:rsidP="00104C90">
      <w:pPr>
        <w:jc w:val="start"/>
        <w:rPr>
          <w:i/>
          <w:iCs/>
          <w:spacing w:val="-1"/>
          <w:lang w:val="x-none" w:eastAsia="x-none"/>
        </w:rPr>
      </w:pPr>
      <w:r w:rsidRPr="00104C90">
        <w:rPr>
          <w:i/>
          <w:iCs/>
          <w:spacing w:val="-1"/>
          <w:lang w:val="x-none" w:eastAsia="x-none"/>
        </w:rPr>
        <w:t>(ip:3.111.203.205, header:"GET /?id=' and substring(password/text(),1,1)='7&amp;password=message2 HTTP/1.0")</w:t>
      </w:r>
    </w:p>
    <w:p w14:paraId="4DC8A3D8" w14:textId="587FD498" w:rsidR="00104C90" w:rsidRPr="0024063C" w:rsidRDefault="00104C90" w:rsidP="0024063C">
      <w:pPr>
        <w:jc w:val="start"/>
        <w:rPr>
          <w:i/>
          <w:iCs/>
          <w:spacing w:val="-1"/>
          <w:lang w:val="x-none" w:eastAsia="x-none"/>
        </w:rPr>
      </w:pPr>
      <w:r w:rsidRPr="00104C90">
        <w:rPr>
          <w:i/>
          <w:iCs/>
          <w:spacing w:val="-1"/>
          <w:lang w:val="x-none" w:eastAsia="x-none"/>
        </w:rPr>
        <w:t xml:space="preserve">(ip:29.13.130.4, </w:t>
      </w:r>
      <w:proofErr w:type="spellStart"/>
      <w:r w:rsidRPr="00104C90">
        <w:rPr>
          <w:i/>
          <w:iCs/>
          <w:spacing w:val="-1"/>
          <w:lang w:val="x-none" w:eastAsia="x-none"/>
        </w:rPr>
        <w:t>header:"POST</w:t>
      </w:r>
      <w:proofErr w:type="spellEnd"/>
      <w:r w:rsidRPr="00104C90">
        <w:rPr>
          <w:i/>
          <w:iCs/>
          <w:spacing w:val="-1"/>
          <w:lang w:val="x-none" w:eastAsia="x-none"/>
        </w:rPr>
        <w:t xml:space="preserve"> /?id=" or 1=1 –&amp;password=message2 HTTP/1.0")</w:t>
      </w:r>
    </w:p>
    <w:p w14:paraId="010B377F" w14:textId="77777777" w:rsidR="00104C90" w:rsidRPr="00893B71" w:rsidRDefault="00104C90"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0"/>
    <w:p w14:paraId="7201ED45" w14:textId="4DB02A18" w:rsidR="00EE2BE3" w:rsidRDefault="00EE2BE3" w:rsidP="00D06E21">
      <w:pPr>
        <w:jc w:val="both"/>
        <w:rPr>
          <w:rFonts w:eastAsia="Times New Roman"/>
          <w:color w:val="000000"/>
          <w:lang w:bidi="th-TH"/>
        </w:rPr>
      </w:pPr>
    </w:p>
    <w:p w14:paraId="7B16BDE9" w14:textId="4B78C251" w:rsidR="00FA65EF" w:rsidRDefault="00893B71" w:rsidP="0029793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00316C3D">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68D62B21" w14:textId="7B4175C3" w:rsidR="00A0404E" w:rsidRDefault="00A0404E" w:rsidP="00297931">
      <w:pPr>
        <w:ind w:firstLine="14.40pt"/>
        <w:jc w:val="both"/>
        <w:rPr>
          <w:rFonts w:eastAsia="Times New Roman"/>
          <w:color w:val="000000"/>
          <w:lang w:bidi="th-TH"/>
        </w:rPr>
      </w:pPr>
    </w:p>
    <w:p w14:paraId="194FC5CF" w14:textId="2E639C4F" w:rsidR="00A0404E" w:rsidRDefault="00A0404E" w:rsidP="00A0404E">
      <w:pPr>
        <w:pStyle w:val="Heading3"/>
        <w:rPr>
          <w:lang w:bidi="th-TH"/>
        </w:rPr>
      </w:pPr>
      <w:r>
        <w:rPr>
          <w:lang w:bidi="th-TH"/>
        </w:rPr>
        <w:t>SMS Alert</w:t>
      </w:r>
      <w:r w:rsidR="003A4A70">
        <w:rPr>
          <w:lang w:bidi="th-TH"/>
        </w:rPr>
        <w:t>ing System</w:t>
      </w:r>
    </w:p>
    <w:p w14:paraId="3E7057D1" w14:textId="77777777" w:rsidR="001938FD" w:rsidRPr="001938FD" w:rsidRDefault="001938FD" w:rsidP="001938FD">
      <w:pPr>
        <w:rPr>
          <w:lang w:bidi="th-TH"/>
        </w:rPr>
      </w:pPr>
    </w:p>
    <w:p w14:paraId="6627B270" w14:textId="7A80F1D7" w:rsidR="007076D4" w:rsidRDefault="001938FD" w:rsidP="00794FE5">
      <w:pPr>
        <w:ind w:firstLine="14.40pt"/>
        <w:jc w:val="both"/>
        <w:rPr>
          <w:lang w:bidi="th-TH"/>
        </w:rPr>
      </w:pPr>
      <w:r w:rsidRPr="001938FD">
        <w:rPr>
          <w:lang w:bidi="th-TH"/>
        </w:rPr>
        <w:t xml:space="preserve">Each of the four algorithms will have a filter method that is called at the end. The algorithm will first check if the final RDD that is created from the filter transformation method is not empty. After doing so a new SMS message will be created and sent to all phone numbers that were passed during the Spark Job’s initialization. </w:t>
      </w:r>
      <w:r w:rsidR="00CE02ED" w:rsidRPr="001938FD">
        <w:rPr>
          <w:lang w:bidi="th-TH"/>
        </w:rPr>
        <w:t>Therefore,</w:t>
      </w:r>
      <w:r w:rsidRPr="001938FD">
        <w:rPr>
          <w:lang w:bidi="th-TH"/>
        </w:rPr>
        <w:t xml:space="preserve"> if no attempts have been detected, SMSs messages will not be created and sent.</w:t>
      </w: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719D8A0B" w14:textId="1E25E998" w:rsidR="00270CCC" w:rsidRDefault="00D72772" w:rsidP="00794FE5">
      <w:pPr>
        <w:ind w:firstLine="14.40pt"/>
        <w:jc w:val="both"/>
        <w:rPr>
          <w:rFonts w:eastAsia="Times New Roman"/>
          <w:noProof/>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w:t>
      </w:r>
      <w:r w:rsidR="009D46AF">
        <w:rPr>
          <w:rFonts w:eastAsia="Times New Roman"/>
          <w:lang w:bidi="th-TH"/>
        </w:rPr>
        <w:t>number</w:t>
      </w:r>
      <w:r w:rsidR="004C6D09">
        <w:rPr>
          <w:rFonts w:eastAsia="Times New Roman"/>
          <w:lang w:bidi="th-TH"/>
        </w:rPr>
        <w:t xml:space="preserve">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w:t>
      </w:r>
      <w:r w:rsidR="005801FA">
        <w:rPr>
          <w:rFonts w:eastAsia="Times New Roman"/>
          <w:lang w:bidi="th-TH"/>
        </w:rPr>
        <w:t xml:space="preserve"> </w:t>
      </w:r>
      <w:r w:rsidR="001D325D">
        <w:rPr>
          <w:rFonts w:eastAsia="Times New Roman"/>
          <w:lang w:bidi="th-TH"/>
        </w:rPr>
        <w:t>000, 25</w:t>
      </w:r>
      <w:r w:rsidR="005801FA">
        <w:rPr>
          <w:rFonts w:eastAsia="Times New Roman"/>
          <w:lang w:bidi="th-TH"/>
        </w:rPr>
        <w:t xml:space="preserve"> </w:t>
      </w:r>
      <w:r w:rsidR="001D325D">
        <w:rPr>
          <w:rFonts w:eastAsia="Times New Roman"/>
          <w:lang w:bidi="th-TH"/>
        </w:rPr>
        <w:t>000, 50</w:t>
      </w:r>
      <w:r w:rsidR="005801FA">
        <w:rPr>
          <w:rFonts w:eastAsia="Times New Roman"/>
          <w:lang w:bidi="th-TH"/>
        </w:rPr>
        <w:t xml:space="preserve"> </w:t>
      </w:r>
      <w:r w:rsidR="001D325D">
        <w:rPr>
          <w:rFonts w:eastAsia="Times New Roman"/>
          <w:lang w:bidi="th-TH"/>
        </w:rPr>
        <w:t>000, and 100</w:t>
      </w:r>
      <w:r w:rsidR="005801FA">
        <w:rPr>
          <w:rFonts w:eastAsia="Times New Roman"/>
          <w:lang w:bidi="th-TH"/>
        </w:rPr>
        <w:t xml:space="preserve"> </w:t>
      </w:r>
      <w:r w:rsidR="001D325D">
        <w:rPr>
          <w:rFonts w:eastAsia="Times New Roman"/>
          <w:lang w:bidi="th-TH"/>
        </w:rPr>
        <w:t>000</w:t>
      </w:r>
      <w:r w:rsidR="009D46AF">
        <w:rPr>
          <w:rFonts w:eastAsia="Times New Roman"/>
          <w:lang w:bidi="th-TH"/>
        </w:rPr>
        <w:t xml:space="preserve"> requests</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 xml:space="preserve">Figure </w:t>
      </w:r>
      <w:r w:rsidR="0054798F">
        <w:rPr>
          <w:rFonts w:eastAsia="Times New Roman"/>
          <w:lang w:bidi="th-TH"/>
        </w:rPr>
        <w:t>4</w:t>
      </w:r>
      <w:r w:rsidR="001D325D">
        <w:rPr>
          <w:rFonts w:eastAsia="Times New Roman"/>
          <w:lang w:bidi="th-TH"/>
        </w:rPr>
        <w:t>.1</w:t>
      </w:r>
      <w:r w:rsidR="004F7B1C">
        <w:rPr>
          <w:rFonts w:eastAsia="Times New Roman"/>
          <w:lang w:bidi="th-TH"/>
        </w:rPr>
        <w:t>.</w:t>
      </w: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597C8F8C">
            <wp:extent cx="2790701" cy="1638519"/>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2170" cy="1639381"/>
                    </a:xfrm>
                    <a:prstGeom prst="rect">
                      <a:avLst/>
                    </a:prstGeom>
                  </pic:spPr>
                </pic:pic>
              </a:graphicData>
            </a:graphic>
          </wp:inline>
        </w:drawing>
      </w:r>
    </w:p>
    <w:p w14:paraId="62359780" w14:textId="3F3CAFCE" w:rsidR="009E156C" w:rsidRPr="0008268E" w:rsidRDefault="00270CCC" w:rsidP="009E156C">
      <w:pPr>
        <w:rPr>
          <w:rFonts w:eastAsia="Times New Roman"/>
          <w:sz w:val="16"/>
          <w:szCs w:val="16"/>
          <w:lang w:bidi="th-TH"/>
        </w:rPr>
      </w:pPr>
      <w:r w:rsidRPr="0008268E">
        <w:rPr>
          <w:rFonts w:eastAsia="Times New Roman"/>
          <w:sz w:val="16"/>
          <w:szCs w:val="16"/>
          <w:lang w:bidi="th-TH"/>
        </w:rPr>
        <w:t xml:space="preserve">Figure </w:t>
      </w:r>
      <w:r w:rsidR="0054798F">
        <w:rPr>
          <w:rFonts w:eastAsia="Times New Roman"/>
          <w:sz w:val="16"/>
          <w:szCs w:val="16"/>
          <w:lang w:bidi="th-TH"/>
        </w:rPr>
        <w:t>4</w:t>
      </w:r>
      <w:r w:rsidRPr="0008268E">
        <w:rPr>
          <w:rFonts w:eastAsia="Times New Roman"/>
          <w:sz w:val="16"/>
          <w:szCs w:val="16"/>
          <w:lang w:bidi="th-TH"/>
        </w:rPr>
        <w:t xml:space="preserve">.1 : </w:t>
      </w:r>
      <w:r w:rsidR="001D36B6" w:rsidRPr="0008268E">
        <w:rPr>
          <w:rFonts w:eastAsia="Times New Roman"/>
          <w:sz w:val="16"/>
          <w:szCs w:val="16"/>
          <w:lang w:bidi="th-TH"/>
        </w:rPr>
        <w:t>Spark</w:t>
      </w:r>
      <w:r w:rsidRPr="0008268E">
        <w:rPr>
          <w:rFonts w:eastAsia="Times New Roman"/>
          <w:sz w:val="16"/>
          <w:szCs w:val="16"/>
          <w:lang w:bidi="th-TH"/>
        </w:rPr>
        <w:t xml:space="preserve"> Jobs Processing Time</w:t>
      </w:r>
    </w:p>
    <w:p w14:paraId="3A9EFFE5" w14:textId="77777777" w:rsidR="009E156C" w:rsidRDefault="009E156C" w:rsidP="009E156C">
      <w:pPr>
        <w:rPr>
          <w:rFonts w:eastAsia="Times New Roman"/>
          <w:lang w:bidi="th-TH"/>
        </w:rPr>
      </w:pPr>
    </w:p>
    <w:p w14:paraId="6CC269B9" w14:textId="7B4DE7BC" w:rsidR="005737FC" w:rsidRDefault="002862EE" w:rsidP="00273A7F">
      <w:pPr>
        <w:ind w:firstLine="14.40pt"/>
        <w:jc w:val="both"/>
        <w:rPr>
          <w:rFonts w:eastAsia="Times New Roman"/>
          <w:lang w:bidi="th-TH"/>
        </w:rPr>
      </w:pPr>
      <w:r>
        <w:rPr>
          <w:rFonts w:eastAsia="Times New Roman"/>
          <w:lang w:bidi="th-TH"/>
        </w:rPr>
        <w:t>The pattern of the plotted graph</w:t>
      </w:r>
      <w:r w:rsidR="00962C05">
        <w:rPr>
          <w:rFonts w:eastAsia="Times New Roman"/>
          <w:lang w:bidi="th-TH"/>
        </w:rPr>
        <w:t xml:space="preserve"> in Figure </w:t>
      </w:r>
      <w:r w:rsidR="0054798F">
        <w:rPr>
          <w:rFonts w:eastAsia="Times New Roman"/>
          <w:lang w:bidi="th-TH"/>
        </w:rPr>
        <w:t>4</w:t>
      </w:r>
      <w:r w:rsidR="00962C05">
        <w:rPr>
          <w:rFonts w:eastAsia="Times New Roman"/>
          <w:lang w:bidi="th-TH"/>
        </w:rPr>
        <w:t>.1</w:t>
      </w:r>
      <w:r>
        <w:rPr>
          <w:rFonts w:eastAsia="Times New Roman"/>
          <w:lang w:bidi="th-TH"/>
        </w:rPr>
        <w:t xml:space="preserve"> goes hand-in-hand with Spark’s advantage of being able to cache RDDs for efficient reuse and MapReduce’s </w:t>
      </w:r>
      <w:r w:rsidR="00962C05">
        <w:rPr>
          <w:rFonts w:eastAsia="Times New Roman"/>
          <w:lang w:bidi="th-TH"/>
        </w:rPr>
        <w:t xml:space="preserve">benefit of parallelization. The resulting graph shows that the processing time is between 2 and 2.8 seconds, where the number of </w:t>
      </w:r>
      <w:r w:rsidR="00962C05">
        <w:rPr>
          <w:rFonts w:eastAsia="Times New Roman"/>
          <w:lang w:bidi="th-TH"/>
        </w:rPr>
        <w:t>requests is between 10</w:t>
      </w:r>
      <w:r w:rsidR="005801FA">
        <w:rPr>
          <w:rFonts w:eastAsia="Times New Roman"/>
          <w:lang w:bidi="th-TH"/>
        </w:rPr>
        <w:t xml:space="preserve"> </w:t>
      </w:r>
      <w:r w:rsidR="00962C05">
        <w:rPr>
          <w:rFonts w:eastAsia="Times New Roman"/>
          <w:lang w:bidi="th-TH"/>
        </w:rPr>
        <w:t>000 and 100</w:t>
      </w:r>
      <w:r w:rsidR="005801FA">
        <w:rPr>
          <w:rFonts w:eastAsia="Times New Roman"/>
          <w:lang w:bidi="th-TH"/>
        </w:rPr>
        <w:t xml:space="preserve"> </w:t>
      </w:r>
      <w:r w:rsidR="00962C05">
        <w:rPr>
          <w:rFonts w:eastAsia="Times New Roman"/>
          <w:lang w:bidi="th-TH"/>
        </w:rPr>
        <w:t xml:space="preserve">000. The time difference compared to the difference of the requests is minuscule to the 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1AA14538" w14:textId="7E291E34"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w:t>
      </w:r>
      <w:r w:rsidR="0054798F">
        <w:rPr>
          <w:rFonts w:eastAsia="Times New Roman"/>
          <w:lang w:bidi="th-TH"/>
        </w:rPr>
        <w:t>4</w:t>
      </w:r>
      <w:r w:rsidR="00AA5491">
        <w:rPr>
          <w:rFonts w:eastAsia="Times New Roman"/>
          <w:lang w:bidi="th-TH"/>
        </w:rPr>
        <w:t xml:space="preserve">.2.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251BB5CF" w14:textId="77777777" w:rsidR="005801FA" w:rsidRDefault="005801FA" w:rsidP="001D325D">
      <w:pPr>
        <w:ind w:firstLine="14.40pt"/>
        <w:jc w:val="both"/>
        <w:rPr>
          <w:rFonts w:eastAsia="Times New Roman"/>
          <w:lang w:bidi="th-TH"/>
        </w:rPr>
      </w:pPr>
    </w:p>
    <w:p w14:paraId="2C99314C" w14:textId="6DCCFAD9" w:rsidR="00BA61C1" w:rsidRDefault="00BA61C1" w:rsidP="001D325D">
      <w:pPr>
        <w:ind w:firstLine="14.40pt"/>
        <w:jc w:val="both"/>
        <w:rPr>
          <w:rFonts w:eastAsia="Times New Roman"/>
          <w:lang w:bidi="th-TH"/>
        </w:rPr>
      </w:pPr>
      <w:r>
        <w:rPr>
          <w:rFonts w:eastAsia="Times New Roman"/>
          <w:noProof/>
          <w:lang w:bidi="th-TH"/>
        </w:rPr>
        <w:drawing>
          <wp:inline distT="0" distB="0" distL="0" distR="0" wp14:anchorId="6BC03A56" wp14:editId="69D07573">
            <wp:extent cx="2911780" cy="1707215"/>
            <wp:effectExtent l="0" t="0" r="3175" b="762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633" cy="1708301"/>
                    </a:xfrm>
                    <a:prstGeom prst="rect">
                      <a:avLst/>
                    </a:prstGeom>
                  </pic:spPr>
                </pic:pic>
              </a:graphicData>
            </a:graphic>
          </wp:inline>
        </w:drawing>
      </w:r>
    </w:p>
    <w:p w14:paraId="78D88664" w14:textId="3F4D1E1C" w:rsidR="009E156C" w:rsidRDefault="00BA61C1" w:rsidP="009E156C">
      <w:pPr>
        <w:rPr>
          <w:rFonts w:eastAsia="Times New Roman"/>
          <w:lang w:bidi="th-TH"/>
        </w:rPr>
      </w:pPr>
      <w:r w:rsidRPr="001D36B6">
        <w:rPr>
          <w:rFonts w:eastAsia="Times New Roman"/>
          <w:sz w:val="16"/>
          <w:szCs w:val="16"/>
          <w:lang w:bidi="th-TH"/>
        </w:rPr>
        <w:t xml:space="preserve">Figure </w:t>
      </w:r>
      <w:r w:rsidR="0054798F">
        <w:rPr>
          <w:rFonts w:eastAsia="Times New Roman"/>
          <w:sz w:val="16"/>
          <w:szCs w:val="16"/>
          <w:lang w:bidi="th-TH"/>
        </w:rPr>
        <w:t>4</w:t>
      </w:r>
      <w:r w:rsidRPr="001D36B6">
        <w:rPr>
          <w:rFonts w:eastAsia="Times New Roman"/>
          <w:sz w:val="16"/>
          <w:szCs w:val="16"/>
          <w:lang w:bidi="th-TH"/>
        </w:rPr>
        <w:t xml:space="preserve">.2 : </w:t>
      </w:r>
      <w:r w:rsidR="001D36B6" w:rsidRPr="001D36B6">
        <w:rPr>
          <w:rFonts w:eastAsia="Times New Roman"/>
          <w:sz w:val="16"/>
          <w:szCs w:val="16"/>
          <w:lang w:bidi="th-TH"/>
        </w:rPr>
        <w:t>Spark Jobs</w:t>
      </w:r>
      <w:r w:rsidRPr="001D36B6">
        <w:rPr>
          <w:rFonts w:eastAsia="Times New Roman"/>
          <w:sz w:val="16"/>
          <w:szCs w:val="16"/>
          <w:lang w:bidi="th-TH"/>
        </w:rPr>
        <w:t xml:space="preserve"> Throughput.</w:t>
      </w:r>
    </w:p>
    <w:p w14:paraId="0FD9E1DB" w14:textId="77777777" w:rsidR="00136313" w:rsidRDefault="00136313" w:rsidP="009E156C">
      <w:pPr>
        <w:rPr>
          <w:rFonts w:eastAsia="Times New Roman"/>
          <w:lang w:bidi="th-TH"/>
        </w:rPr>
      </w:pPr>
    </w:p>
    <w:p w14:paraId="416096EB" w14:textId="6B2D2590" w:rsidR="00BA61C1" w:rsidRDefault="00BE5919" w:rsidP="00BE5919">
      <w:pPr>
        <w:jc w:val="both"/>
        <w:rPr>
          <w:rFonts w:eastAsia="Times New Roman"/>
          <w:lang w:bidi="th-TH"/>
        </w:rPr>
      </w:pPr>
      <w:r>
        <w:rPr>
          <w:rFonts w:eastAsia="Times New Roman"/>
          <w:lang w:bidi="th-TH"/>
        </w:rPr>
        <w:t xml:space="preserve">      </w:t>
      </w:r>
      <w:r w:rsidR="00DB713F">
        <w:rPr>
          <w:rFonts w:eastAsia="Times New Roman"/>
          <w:lang w:bidi="th-TH"/>
        </w:rPr>
        <w:t>Table 1</w:t>
      </w:r>
      <w:r w:rsidR="008E3F16">
        <w:rPr>
          <w:rFonts w:eastAsia="Times New Roman"/>
          <w:lang w:bidi="th-TH"/>
        </w:rPr>
        <w:t xml:space="preserve"> shows the detection confusion matrix for both the SQL injection detection algorithm and the Cross</w:t>
      </w:r>
      <w:r w:rsidR="00CA3133">
        <w:rPr>
          <w:rFonts w:eastAsia="Times New Roman"/>
          <w:lang w:bidi="th-TH"/>
        </w:rPr>
        <w:t xml:space="preserve">-Site scripting </w:t>
      </w:r>
      <w:r w:rsidR="009D46AF">
        <w:rPr>
          <w:rFonts w:eastAsia="Times New Roman"/>
          <w:lang w:bidi="th-TH"/>
        </w:rPr>
        <w:t xml:space="preserve">detection </w:t>
      </w:r>
      <w:r w:rsidR="00CA3133">
        <w:rPr>
          <w:rFonts w:eastAsia="Times New Roman"/>
          <w:lang w:bidi="th-TH"/>
        </w:rPr>
        <w:t>algorithm.</w:t>
      </w:r>
      <w:r w:rsidR="0079410A">
        <w:rPr>
          <w:rFonts w:eastAsia="Times New Roman"/>
          <w:lang w:bidi="th-TH"/>
        </w:rPr>
        <w:t xml:space="preserve">  The results convey the quality of the lists of patterns for both algorithms as the TP numbers for all cases are prominent</w:t>
      </w:r>
      <w:r w:rsidR="00EF3474">
        <w:rPr>
          <w:rFonts w:eastAsia="Times New Roman"/>
          <w:lang w:bidi="th-TH"/>
        </w:rPr>
        <w:t xml:space="preserve">ly high. </w:t>
      </w:r>
      <w:r w:rsidR="00EA6686">
        <w:rPr>
          <w:rFonts w:eastAsia="Times New Roman"/>
          <w:lang w:bidi="th-TH"/>
        </w:rPr>
        <w:t>For all of the request numbers</w:t>
      </w:r>
      <w:r w:rsidR="006D48EF">
        <w:rPr>
          <w:rFonts w:eastAsia="Times New Roman"/>
          <w:lang w:bidi="th-TH"/>
        </w:rPr>
        <w:t>,</w:t>
      </w:r>
      <w:r w:rsidR="00EA6686">
        <w:rPr>
          <w:rFonts w:eastAsia="Times New Roman"/>
          <w:lang w:bidi="th-TH"/>
        </w:rPr>
        <w:t xml:space="preserve"> the percentage of </w:t>
      </w:r>
      <w:r w:rsidR="00154BAB">
        <w:rPr>
          <w:rFonts w:eastAsia="Times New Roman"/>
          <w:lang w:bidi="th-TH"/>
        </w:rPr>
        <w:t xml:space="preserve">the actual detected attacks compared </w:t>
      </w:r>
      <w:r w:rsidR="006D48EF">
        <w:rPr>
          <w:rFonts w:eastAsia="Times New Roman"/>
          <w:lang w:bidi="th-TH"/>
        </w:rPr>
        <w:t xml:space="preserve">to </w:t>
      </w:r>
      <w:r w:rsidR="00154BAB">
        <w:rPr>
          <w:rFonts w:eastAsia="Times New Roman"/>
          <w:lang w:bidi="th-TH"/>
        </w:rPr>
        <w:t>the total number of attacks averages at 89.38% for SQL injection and 97.5% for Cross-Site Scripting.</w:t>
      </w:r>
      <w:r w:rsidR="00EA6686">
        <w:rPr>
          <w:rFonts w:eastAsia="Times New Roman"/>
          <w:lang w:bidi="th-TH"/>
        </w:rPr>
        <w:t xml:space="preserve"> </w:t>
      </w:r>
    </w:p>
    <w:p w14:paraId="788C3DD0" w14:textId="77777777" w:rsidR="00CA3133" w:rsidRDefault="00CA3133" w:rsidP="008E3F16">
      <w:pPr>
        <w:ind w:firstLine="36pt"/>
        <w:jc w:val="start"/>
        <w:rPr>
          <w:rFonts w:eastAsia="Times New Roman"/>
          <w:lang w:bidi="th-TH"/>
        </w:rPr>
      </w:pPr>
    </w:p>
    <w:p w14:paraId="68B367A2" w14:textId="7BE0503F" w:rsidR="00BA61C1" w:rsidRDefault="00BA61C1" w:rsidP="00270CCC">
      <w:pPr>
        <w:jc w:val="both"/>
        <w:rPr>
          <w:rFonts w:eastAsia="Times New Roman"/>
          <w:lang w:bidi="th-TH"/>
        </w:rPr>
      </w:pPr>
      <w:r>
        <w:rPr>
          <w:rFonts w:eastAsia="Times New Roman"/>
          <w:noProof/>
          <w:lang w:bidi="th-TH"/>
        </w:rPr>
        <w:drawing>
          <wp:inline distT="0" distB="0" distL="0" distR="0" wp14:anchorId="67736A29" wp14:editId="071E394D">
            <wp:extent cx="3089910" cy="2023745"/>
            <wp:effectExtent l="0" t="0" r="0" b="0"/>
            <wp:docPr id="7" name="Picture 7"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023745"/>
                    </a:xfrm>
                    <a:prstGeom prst="rect">
                      <a:avLst/>
                    </a:prstGeom>
                  </pic:spPr>
                </pic:pic>
              </a:graphicData>
            </a:graphic>
          </wp:inline>
        </w:drawing>
      </w:r>
    </w:p>
    <w:p w14:paraId="0155D183" w14:textId="5179B2E6" w:rsidR="00BA61C1" w:rsidRPr="0039631B" w:rsidRDefault="00723F1D" w:rsidP="00BA61C1">
      <w:pPr>
        <w:rPr>
          <w:rFonts w:eastAsia="Times New Roman"/>
          <w:sz w:val="16"/>
          <w:szCs w:val="16"/>
          <w:lang w:bidi="th-TH"/>
        </w:rPr>
      </w:pPr>
      <w:r w:rsidRPr="0039631B">
        <w:rPr>
          <w:rFonts w:eastAsia="Times New Roman"/>
          <w:sz w:val="16"/>
          <w:szCs w:val="16"/>
          <w:lang w:bidi="th-TH"/>
        </w:rPr>
        <w:t>Table</w:t>
      </w:r>
      <w:r w:rsidR="00DB713F" w:rsidRPr="0039631B">
        <w:rPr>
          <w:rFonts w:eastAsia="Times New Roman"/>
          <w:sz w:val="16"/>
          <w:szCs w:val="16"/>
          <w:lang w:bidi="th-TH"/>
        </w:rPr>
        <w:t xml:space="preserve"> 1</w:t>
      </w:r>
      <w:r w:rsidR="00BA61C1" w:rsidRPr="0039631B">
        <w:rPr>
          <w:rFonts w:eastAsia="Times New Roman"/>
          <w:sz w:val="16"/>
          <w:szCs w:val="16"/>
          <w:lang w:bidi="th-TH"/>
        </w:rPr>
        <w:t xml:space="preserve"> : SQLi and XSS detection </w:t>
      </w:r>
      <w:r w:rsidR="00D84889" w:rsidRPr="0039631B">
        <w:rPr>
          <w:rFonts w:eastAsia="Times New Roman"/>
          <w:sz w:val="16"/>
          <w:szCs w:val="16"/>
          <w:lang w:bidi="th-TH"/>
        </w:rPr>
        <w:t>confusion matrix</w:t>
      </w:r>
      <w:r w:rsidR="00BA61C1" w:rsidRPr="0039631B">
        <w:rPr>
          <w:rFonts w:eastAsia="Times New Roman"/>
          <w:sz w:val="16"/>
          <w:szCs w:val="16"/>
          <w:lang w:bidi="th-TH"/>
        </w:rPr>
        <w:t xml:space="preserve"> for each request simulation.</w:t>
      </w:r>
    </w:p>
    <w:p w14:paraId="610AE1F6" w14:textId="46F7A9B7" w:rsidR="0014441F" w:rsidRDefault="000842AA" w:rsidP="000842AA">
      <w:pPr>
        <w:jc w:val="both"/>
        <w:rPr>
          <w:rFonts w:eastAsia="Times New Roman"/>
          <w:lang w:bidi="th-TH"/>
        </w:rPr>
      </w:pPr>
      <w:r>
        <w:rPr>
          <w:rFonts w:eastAsia="Times New Roman"/>
          <w:lang w:bidi="th-TH"/>
        </w:rPr>
        <w:t xml:space="preserve">      </w:t>
      </w:r>
      <w:r w:rsidR="00312B7E">
        <w:rPr>
          <w:rFonts w:eastAsia="Times New Roman"/>
          <w:lang w:bidi="th-TH"/>
        </w:rPr>
        <w:t xml:space="preserve">Moreover, the number of false alarms is relatively low, where there are on average 5 false alarms per 10 000 requests for SQL injection detection and 1 false alarm per </w:t>
      </w:r>
    </w:p>
    <w:p w14:paraId="0909052D" w14:textId="65B5A3E6" w:rsidR="00D0511A" w:rsidRDefault="00312B7E" w:rsidP="00F105E2">
      <w:pPr>
        <w:jc w:val="both"/>
        <w:rPr>
          <w:rFonts w:eastAsia="Times New Roman"/>
          <w:lang w:bidi="th-TH"/>
        </w:rPr>
      </w:pPr>
      <w:r>
        <w:rPr>
          <w:rFonts w:eastAsia="Times New Roman"/>
          <w:lang w:bidi="th-TH"/>
        </w:rPr>
        <w:t xml:space="preserve">40 000 </w:t>
      </w:r>
      <w:r w:rsidR="001D6E3D">
        <w:rPr>
          <w:rFonts w:eastAsia="Times New Roman"/>
          <w:lang w:bidi="th-TH"/>
        </w:rPr>
        <w:t>requests</w:t>
      </w:r>
      <w:r>
        <w:rPr>
          <w:rFonts w:eastAsia="Times New Roman"/>
          <w:lang w:bidi="th-TH"/>
        </w:rPr>
        <w:t xml:space="preserve"> for Cross-Site Scripting. The reason for the big difference in false detection rate is the way SQL, which is used in SQL injections</w:t>
      </w:r>
      <w:r w:rsidR="00E0216A">
        <w:rPr>
          <w:rFonts w:eastAsia="Times New Roman"/>
          <w:lang w:bidi="th-TH"/>
        </w:rPr>
        <w:t>,</w:t>
      </w:r>
      <w:r>
        <w:rPr>
          <w:rFonts w:eastAsia="Times New Roman"/>
          <w:lang w:bidi="th-TH"/>
        </w:rPr>
        <w:t xml:space="preserve"> is </w:t>
      </w:r>
      <w:r w:rsidR="001D6E3D">
        <w:rPr>
          <w:rFonts w:eastAsia="Times New Roman"/>
          <w:lang w:bidi="th-TH"/>
        </w:rPr>
        <w:t>closer</w:t>
      </w:r>
      <w:r>
        <w:rPr>
          <w:rFonts w:eastAsia="Times New Roman"/>
          <w:lang w:bidi="th-TH"/>
        </w:rPr>
        <w:t xml:space="preserve"> to Human Language than </w:t>
      </w:r>
      <w:r>
        <w:rPr>
          <w:rFonts w:eastAsia="Times New Roman"/>
          <w:lang w:bidi="th-TH"/>
        </w:rPr>
        <w:lastRenderedPageBreak/>
        <w:t>JavaScript, HTML</w:t>
      </w:r>
      <w:r w:rsidR="006D48EF">
        <w:rPr>
          <w:rFonts w:eastAsia="Times New Roman"/>
          <w:lang w:bidi="th-TH"/>
        </w:rPr>
        <w:t>,</w:t>
      </w:r>
      <w:r>
        <w:rPr>
          <w:rFonts w:eastAsia="Times New Roman"/>
          <w:lang w:bidi="th-TH"/>
        </w:rPr>
        <w:t xml:space="preserve"> and CSS, which are used in Cross-Site Scripting.</w:t>
      </w:r>
      <w:r w:rsidR="00F105E2">
        <w:rPr>
          <w:rFonts w:eastAsia="Times New Roman"/>
          <w:lang w:bidi="th-TH"/>
        </w:rPr>
        <w:t xml:space="preserve"> </w:t>
      </w:r>
      <w:r w:rsidR="00D0511A">
        <w:rPr>
          <w:rFonts w:eastAsia="Times New Roman"/>
          <w:lang w:bidi="th-TH"/>
        </w:rPr>
        <w:t xml:space="preserve">Finally, the last </w:t>
      </w:r>
      <w:r w:rsidR="006C393A">
        <w:rPr>
          <w:rFonts w:eastAsia="Times New Roman"/>
          <w:lang w:bidi="th-TH"/>
        </w:rPr>
        <w:t>number that is important being the FN rate, meaning attacks that are not being noticed or detected by the system</w:t>
      </w:r>
      <w:r w:rsidR="004417CB">
        <w:rPr>
          <w:rFonts w:eastAsia="Times New Roman"/>
          <w:lang w:bidi="th-TH"/>
        </w:rPr>
        <w:t>, which</w:t>
      </w:r>
      <w:r w:rsidR="006C393A">
        <w:rPr>
          <w:rFonts w:eastAsia="Times New Roman"/>
          <w:lang w:bidi="th-TH"/>
        </w:rPr>
        <w:t xml:space="preserve"> is relatively low for all cases. On average </w:t>
      </w:r>
      <w:r w:rsidR="004417CB">
        <w:rPr>
          <w:rFonts w:eastAsia="Times New Roman"/>
          <w:lang w:bidi="th-TH"/>
        </w:rPr>
        <w:t>SQL injections that are not being detected relate to 8 attacks per 10 000 requests and for Cross-Site Scripting the FN rate amounts to 5 attacks per 10 000 requests. This correlates with this Protocol IDS being a Signature-based IDS, where one big disadvantage is that the system cannot detect intrusions that are not described in the signature collection.</w:t>
      </w:r>
      <w:r w:rsidR="00847341">
        <w:rPr>
          <w:rFonts w:eastAsia="Times New Roman"/>
          <w:lang w:bidi="th-TH"/>
        </w:rPr>
        <w:t xml:space="preserve"> </w:t>
      </w:r>
    </w:p>
    <w:p w14:paraId="7461B1F1" w14:textId="47B09614" w:rsidR="00847341" w:rsidRDefault="00847341" w:rsidP="00F105E2">
      <w:pPr>
        <w:jc w:val="both"/>
        <w:rPr>
          <w:rFonts w:eastAsia="Times New Roman"/>
          <w:lang w:bidi="th-TH"/>
        </w:rPr>
      </w:pPr>
      <w:r>
        <w:rPr>
          <w:rFonts w:eastAsia="Times New Roman"/>
          <w:lang w:bidi="th-TH"/>
        </w:rPr>
        <w:tab/>
      </w:r>
      <w:r w:rsidR="00C75B8B" w:rsidRPr="00C75B8B">
        <w:rPr>
          <w:rFonts w:eastAsia="Times New Roman"/>
          <w:lang w:bidi="th-TH"/>
        </w:rPr>
        <w:t>Finally, the SMS alert system has also been tested by using four different phone numbers based in Thailand. All four phone numbers were able to receive all SMSs that were sent, where the message bodies contained the sufficient information that is needed to query the logs from the Cloud Storage bucket.</w:t>
      </w:r>
    </w:p>
    <w:p w14:paraId="25B73133" w14:textId="2551DF6C" w:rsidR="005517A7" w:rsidRDefault="005517A7" w:rsidP="005517A7">
      <w:pPr>
        <w:pStyle w:val="Heading1"/>
        <w:rPr>
          <w:color w:val="000000" w:themeColor="text1"/>
        </w:rPr>
      </w:pPr>
      <w:r>
        <w:rPr>
          <w:color w:val="000000" w:themeColor="text1"/>
        </w:rPr>
        <w:t>Final remarks</w:t>
      </w:r>
    </w:p>
    <w:p w14:paraId="2E63E783" w14:textId="4E091940" w:rsidR="005A0B55" w:rsidRPr="0039113C" w:rsidRDefault="00BE5919" w:rsidP="00BE5919">
      <w:pPr>
        <w:jc w:val="both"/>
      </w:pPr>
      <w:r>
        <w:t xml:space="preserve">      </w:t>
      </w:r>
      <w:r w:rsidR="004D75DA">
        <w:t xml:space="preserve">In this paper, </w:t>
      </w:r>
      <w:r w:rsidR="00E17CC4">
        <w:t xml:space="preserve">a </w:t>
      </w:r>
      <w:r w:rsidR="004D75DA">
        <w:t xml:space="preserve">protocol IDS hosted on a cloud environment </w:t>
      </w:r>
      <w:r w:rsidR="00C54576">
        <w:t xml:space="preserve">has been </w:t>
      </w:r>
      <w:r w:rsidR="00C32161">
        <w:t>designed and developed</w:t>
      </w:r>
      <w:r w:rsidR="00C54576">
        <w:t xml:space="preserve">. </w:t>
      </w:r>
      <w:r w:rsidR="00861A5A">
        <w:t>T</w:t>
      </w:r>
      <w:r w:rsidR="00C54576">
        <w:t xml:space="preserve">he </w:t>
      </w:r>
      <w:r w:rsidR="00861A5A">
        <w:t>background information for the architecture has been explored in-depth, which included Apache Kafka and Spark Streaming</w:t>
      </w:r>
      <w:r w:rsidR="00DA3867">
        <w:t>, how they work, and are implemented in this paper’s proposed system design</w:t>
      </w:r>
      <w:r w:rsidR="00861A5A">
        <w:t>.</w:t>
      </w:r>
      <w:r w:rsidR="00E17CC4">
        <w:t xml:space="preserve"> The main intrusions the proposed system detects include Brute-force login attacks, HTTP flooding attacks, SQL injections, and Cross-site scripting.</w:t>
      </w:r>
      <w:r w:rsidR="007E452E">
        <w:t xml:space="preserve"> Each of the attacks’ patterns </w:t>
      </w:r>
      <w:r w:rsidR="00CA1A1F">
        <w:t>have</w:t>
      </w:r>
      <w:r w:rsidR="007E452E">
        <w:t xml:space="preserve"> been explored and algorithms to detect them in Spark Streaming have been developed in order to match </w:t>
      </w:r>
      <w:r w:rsidR="008016B5">
        <w:t xml:space="preserve">each attack’s </w:t>
      </w:r>
      <w:r w:rsidR="00657592">
        <w:t>patterns, thus</w:t>
      </w:r>
      <w:r w:rsidR="007E452E">
        <w:t xml:space="preserve"> making this IDS a Signature-based IDS.</w:t>
      </w:r>
      <w:r w:rsidR="00ED04AB">
        <w:t xml:space="preserve"> </w:t>
      </w:r>
      <w:r w:rsidR="00CB0168">
        <w:t xml:space="preserve">To test and evaluate the system, multiple </w:t>
      </w:r>
      <w:r w:rsidR="00A61F94">
        <w:t xml:space="preserve">and varying sizes of requests have been created using a python script that matches the system’s request pattern. Each Spark streaming job has been tested using 10 000, 25 000, 50 000, and 100 000 requests per batch. Not only are these numbers used to simulate the efficiency of the Spark Architecture, but also </w:t>
      </w:r>
      <w:r w:rsidR="00470B59">
        <w:t>for</w:t>
      </w:r>
      <w:r w:rsidR="00A61F94">
        <w:t xml:space="preserve"> the</w:t>
      </w:r>
      <w:r w:rsidR="00E96EDC">
        <w:t xml:space="preserve"> finding the </w:t>
      </w:r>
      <w:r w:rsidR="00A61F94">
        <w:t xml:space="preserve">detection rate of both the SQL injection detection algorithm and </w:t>
      </w:r>
      <w:r w:rsidR="005C26ED">
        <w:t xml:space="preserve">the </w:t>
      </w:r>
      <w:r w:rsidR="00A61F94">
        <w:t>Cross-site scripting detection algorithm</w:t>
      </w:r>
      <w:r w:rsidR="00470B59">
        <w:t>, as they use dedicated pattern lists to detect strings in the requests.</w:t>
      </w:r>
      <w:r w:rsidR="005C26ED">
        <w:t xml:space="preserve"> </w:t>
      </w:r>
      <w:r w:rsidR="003262AF">
        <w:t>Th</w:t>
      </w:r>
      <w:r w:rsidR="00364524">
        <w:t xml:space="preserve">e Vonage SMS API is used to test the usability of the proposed alert system and works as intended. </w:t>
      </w:r>
      <w:r w:rsidR="005C26ED">
        <w:t>After running each Spark Streaming job, each with the four requests batch sizes, the evaluation has been done to show both the processing and throughput of the system</w:t>
      </w:r>
      <w:r w:rsidR="00E51339">
        <w:t xml:space="preserve">. </w:t>
      </w:r>
      <w:r w:rsidR="008D56CB">
        <w:t>And for the confusion matrix</w:t>
      </w:r>
      <w:r w:rsidR="00630E88">
        <w:t xml:space="preserve">, </w:t>
      </w:r>
      <w:r w:rsidR="00AF2A24">
        <w:t>the detection rate, at this stage is acceptable, considering the</w:t>
      </w:r>
      <w:r w:rsidR="00D924F8">
        <w:t xml:space="preserve"> signature lists can be improved</w:t>
      </w:r>
      <w:r w:rsidR="0040384F">
        <w:t xml:space="preserve"> in future implementations</w:t>
      </w:r>
      <w:r w:rsidR="00AF2A24">
        <w:t xml:space="preserve">. </w:t>
      </w:r>
      <w:r w:rsidR="00B758F7">
        <w:t>To conclude, it can be said that the proposed system shows promising results of detecting intrusion in a real-time manner, while not taking up a lot of resources, have a somewhat low false positive and false negative rate, have high to permanent uptime</w:t>
      </w:r>
      <w:r w:rsidR="00555C41">
        <w:t xml:space="preserve"> according to the Cloud providers SLA</w:t>
      </w:r>
      <w:r w:rsidR="00B758F7">
        <w:t>, and cover a wide area of intrusion methods that it can detect.</w:t>
      </w:r>
    </w:p>
    <w:p w14:paraId="22914069" w14:textId="6683785A" w:rsidR="009303D9" w:rsidRPr="00CF5B36" w:rsidRDefault="009303D9" w:rsidP="00CF5B36">
      <w:pPr>
        <w:pStyle w:val="Heading5"/>
        <w:rPr>
          <w:color w:val="000000" w:themeColor="text1"/>
        </w:rPr>
      </w:pPr>
      <w:r w:rsidRPr="00F13B6B">
        <w:rPr>
          <w:color w:val="000000" w:themeColor="text1"/>
        </w:rPr>
        <w:t>References</w:t>
      </w:r>
    </w:p>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w:t>
      </w:r>
      <w:r w:rsidRPr="00652289">
        <w:t xml:space="preserve">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5"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6"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7"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8"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9" w:history="1">
        <w:r w:rsidRPr="007A2B5E">
          <w:rPr>
            <w:rStyle w:val="Hyperlink"/>
          </w:rPr>
          <w:t>https://github.com/iryndin/10K-Most-Popular-Passwords</w:t>
        </w:r>
      </w:hyperlink>
    </w:p>
    <w:p w14:paraId="6F617661" w14:textId="54733F0A" w:rsidR="00C502C8" w:rsidRDefault="00667068" w:rsidP="0004781E">
      <w:pPr>
        <w:pStyle w:val="references"/>
        <w:ind w:start="17.70pt" w:hanging="17.70pt"/>
      </w:pPr>
      <w:hyperlink r:id="rId20" w:history="1">
        <w:r w:rsidR="00C502C8" w:rsidRPr="007A2B5E">
          <w:rPr>
            <w:rStyle w:val="Hyperlink"/>
          </w:rPr>
          <w:t>https://spark.apache.org/docs/latest/</w:t>
        </w:r>
      </w:hyperlink>
    </w:p>
    <w:p w14:paraId="4BE90A8A" w14:textId="68345366" w:rsidR="00C502C8" w:rsidRDefault="00667068" w:rsidP="0004781E">
      <w:pPr>
        <w:pStyle w:val="references"/>
        <w:ind w:start="17.70pt" w:hanging="17.70pt"/>
      </w:pPr>
      <w:hyperlink r:id="rId21" w:history="1">
        <w:r w:rsidR="00C502C8" w:rsidRPr="007A2B5E">
          <w:rPr>
            <w:rStyle w:val="Hyperlink"/>
          </w:rPr>
          <w:t>https://kafka.apache.org/documentation/</w:t>
        </w:r>
      </w:hyperlink>
    </w:p>
    <w:p w14:paraId="737D83F5" w14:textId="27223DA3" w:rsidR="00C502C8" w:rsidRPr="000B6A97" w:rsidRDefault="00667068" w:rsidP="00C502C8">
      <w:pPr>
        <w:pStyle w:val="references"/>
        <w:ind w:start="17.70pt" w:hanging="17.70pt"/>
        <w:rPr>
          <w:rStyle w:val="Hyperlink"/>
          <w:color w:val="auto"/>
          <w:u w:val="none"/>
        </w:rPr>
      </w:pPr>
      <w:hyperlink r:id="rId22" w:history="1">
        <w:r w:rsidR="00C502C8" w:rsidRPr="007A2B5E">
          <w:rPr>
            <w:rStyle w:val="Hyperlink"/>
          </w:rPr>
          <w:t>https://cloud.google.com/</w:t>
        </w:r>
      </w:hyperlink>
    </w:p>
    <w:p w14:paraId="6CC9EF57" w14:textId="3E649F1D" w:rsidR="00B271AF" w:rsidRDefault="00667068" w:rsidP="00C502C8">
      <w:pPr>
        <w:pStyle w:val="references"/>
        <w:ind w:start="17.70pt" w:hanging="17.70pt"/>
      </w:pPr>
      <w:hyperlink r:id="rId23" w:history="1">
        <w:r w:rsidR="00B271AF" w:rsidRPr="001C319E">
          <w:rPr>
            <w:rStyle w:val="Hyperlink"/>
          </w:rPr>
          <w:t>https://cloud.google.com/dataproc/</w:t>
        </w:r>
      </w:hyperlink>
    </w:p>
    <w:p w14:paraId="3CC416D6" w14:textId="0A2A5501" w:rsidR="00836367" w:rsidRPr="00CF5B36" w:rsidRDefault="00667068" w:rsidP="00CF5B36">
      <w:pPr>
        <w:pStyle w:val="references"/>
        <w:ind w:start="17.70pt" w:hanging="17.70pt"/>
        <w:sectPr w:rsidR="00836367" w:rsidRPr="00CF5B36" w:rsidSect="003B4E04">
          <w:type w:val="continuous"/>
          <w:pgSz w:w="595.30pt" w:h="841.90pt" w:code="9"/>
          <w:pgMar w:top="54pt" w:right="45.35pt" w:bottom="72pt" w:left="45.35pt" w:header="36pt" w:footer="36pt" w:gutter="0pt"/>
          <w:cols w:num="2" w:space="18pt"/>
          <w:docGrid w:linePitch="360"/>
        </w:sectPr>
      </w:pPr>
      <w:hyperlink r:id="rId24" w:history="1">
        <w:r w:rsidR="00E644C3" w:rsidRPr="00371870">
          <w:rPr>
            <w:rStyle w:val="Hyperlink"/>
          </w:rPr>
          <w:t>https://www.vonage.com/communications-apis/</w:t>
        </w:r>
      </w:hyperlink>
    </w:p>
    <w:p w14:paraId="49ACE5FC" w14:textId="0423BF17" w:rsidR="009303D9" w:rsidRDefault="009303D9" w:rsidP="00E3502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0F23E8" w14:textId="77777777" w:rsidR="00667068" w:rsidRDefault="00667068" w:rsidP="001A3B3D">
      <w:r>
        <w:separator/>
      </w:r>
    </w:p>
  </w:endnote>
  <w:endnote w:type="continuationSeparator" w:id="0">
    <w:p w14:paraId="795A7A21" w14:textId="77777777" w:rsidR="00667068" w:rsidRDefault="006670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3B35295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3E89E7" w14:textId="77777777" w:rsidR="00667068" w:rsidRDefault="00667068" w:rsidP="001A3B3D">
      <w:r>
        <w:separator/>
      </w:r>
    </w:p>
  </w:footnote>
  <w:footnote w:type="continuationSeparator" w:id="0">
    <w:p w14:paraId="713D1395" w14:textId="77777777" w:rsidR="00667068" w:rsidRDefault="006670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1DA4C70"/>
    <w:multiLevelType w:val="hybridMultilevel"/>
    <w:tmpl w:val="43A200BC"/>
    <w:lvl w:ilvl="0" w:tplc="D1B00670">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4"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7"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9"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5"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30"/>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3"/>
  </w:num>
  <w:num w:numId="9" w16cid:durableId="1534029525">
    <w:abstractNumId w:val="31"/>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5"/>
  </w:num>
  <w:num w:numId="26" w16cid:durableId="22558437">
    <w:abstractNumId w:val="32"/>
  </w:num>
  <w:num w:numId="27" w16cid:durableId="1529903813">
    <w:abstractNumId w:val="35"/>
  </w:num>
  <w:num w:numId="28" w16cid:durableId="1492672804">
    <w:abstractNumId w:val="20"/>
  </w:num>
  <w:num w:numId="29" w16cid:durableId="1178693070">
    <w:abstractNumId w:val="27"/>
  </w:num>
  <w:num w:numId="30" w16cid:durableId="687373243">
    <w:abstractNumId w:val="18"/>
  </w:num>
  <w:num w:numId="31" w16cid:durableId="1904219688">
    <w:abstractNumId w:val="29"/>
  </w:num>
  <w:num w:numId="32" w16cid:durableId="1728257470">
    <w:abstractNumId w:val="24"/>
  </w:num>
  <w:num w:numId="33" w16cid:durableId="855924471">
    <w:abstractNumId w:val="26"/>
  </w:num>
  <w:num w:numId="34" w16cid:durableId="1862863487">
    <w:abstractNumId w:val="34"/>
  </w:num>
  <w:num w:numId="35" w16cid:durableId="1321150484">
    <w:abstractNumId w:val="14"/>
  </w:num>
  <w:num w:numId="36" w16cid:durableId="1751081621">
    <w:abstractNumId w:val="33"/>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8"/>
  </w:num>
  <w:num w:numId="40" w16cid:durableId="951743588">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2BFF"/>
    <w:rsid w:val="00026C4C"/>
    <w:rsid w:val="00030EB5"/>
    <w:rsid w:val="00033821"/>
    <w:rsid w:val="0003710B"/>
    <w:rsid w:val="00041B44"/>
    <w:rsid w:val="00044B69"/>
    <w:rsid w:val="0004781E"/>
    <w:rsid w:val="00055DDF"/>
    <w:rsid w:val="00063402"/>
    <w:rsid w:val="000672C4"/>
    <w:rsid w:val="00077D06"/>
    <w:rsid w:val="0008268E"/>
    <w:rsid w:val="000842AA"/>
    <w:rsid w:val="00085207"/>
    <w:rsid w:val="00086215"/>
    <w:rsid w:val="0008758A"/>
    <w:rsid w:val="000878AB"/>
    <w:rsid w:val="00094882"/>
    <w:rsid w:val="000A37C4"/>
    <w:rsid w:val="000A3F75"/>
    <w:rsid w:val="000B0B05"/>
    <w:rsid w:val="000B497A"/>
    <w:rsid w:val="000B4FEA"/>
    <w:rsid w:val="000B6A97"/>
    <w:rsid w:val="000C1E68"/>
    <w:rsid w:val="000D67CA"/>
    <w:rsid w:val="000E7220"/>
    <w:rsid w:val="000F120F"/>
    <w:rsid w:val="000F2A81"/>
    <w:rsid w:val="000F3A24"/>
    <w:rsid w:val="00103BD5"/>
    <w:rsid w:val="00104C90"/>
    <w:rsid w:val="00105ACB"/>
    <w:rsid w:val="00105B6E"/>
    <w:rsid w:val="00107B97"/>
    <w:rsid w:val="00112DB2"/>
    <w:rsid w:val="00113A14"/>
    <w:rsid w:val="00126E6B"/>
    <w:rsid w:val="00127152"/>
    <w:rsid w:val="00132ADE"/>
    <w:rsid w:val="00133D3C"/>
    <w:rsid w:val="00136085"/>
    <w:rsid w:val="00136313"/>
    <w:rsid w:val="001379BC"/>
    <w:rsid w:val="0014441F"/>
    <w:rsid w:val="00145210"/>
    <w:rsid w:val="00146101"/>
    <w:rsid w:val="00150C6D"/>
    <w:rsid w:val="00153AA9"/>
    <w:rsid w:val="0015427A"/>
    <w:rsid w:val="00154965"/>
    <w:rsid w:val="00154BAB"/>
    <w:rsid w:val="00161F73"/>
    <w:rsid w:val="00163842"/>
    <w:rsid w:val="00163994"/>
    <w:rsid w:val="001650E0"/>
    <w:rsid w:val="00170AF9"/>
    <w:rsid w:val="001724B3"/>
    <w:rsid w:val="001742C3"/>
    <w:rsid w:val="00175A4E"/>
    <w:rsid w:val="00177B28"/>
    <w:rsid w:val="001938FD"/>
    <w:rsid w:val="001A2EFD"/>
    <w:rsid w:val="001A3261"/>
    <w:rsid w:val="001A3B3D"/>
    <w:rsid w:val="001B67DC"/>
    <w:rsid w:val="001C0F59"/>
    <w:rsid w:val="001D2E9B"/>
    <w:rsid w:val="001D325D"/>
    <w:rsid w:val="001D36B6"/>
    <w:rsid w:val="001D6E3D"/>
    <w:rsid w:val="001F6B94"/>
    <w:rsid w:val="002024BB"/>
    <w:rsid w:val="002060EC"/>
    <w:rsid w:val="00206FA1"/>
    <w:rsid w:val="002077D3"/>
    <w:rsid w:val="0021138A"/>
    <w:rsid w:val="00212B49"/>
    <w:rsid w:val="00214FFD"/>
    <w:rsid w:val="00217B58"/>
    <w:rsid w:val="002217ED"/>
    <w:rsid w:val="002222C8"/>
    <w:rsid w:val="002254A9"/>
    <w:rsid w:val="0022568C"/>
    <w:rsid w:val="0022691B"/>
    <w:rsid w:val="002306EF"/>
    <w:rsid w:val="0023147A"/>
    <w:rsid w:val="00232603"/>
    <w:rsid w:val="00233D97"/>
    <w:rsid w:val="002347A2"/>
    <w:rsid w:val="0024063C"/>
    <w:rsid w:val="00242C01"/>
    <w:rsid w:val="00243A51"/>
    <w:rsid w:val="00243E1D"/>
    <w:rsid w:val="00246CD8"/>
    <w:rsid w:val="00251998"/>
    <w:rsid w:val="00261485"/>
    <w:rsid w:val="00270CCC"/>
    <w:rsid w:val="00272DCA"/>
    <w:rsid w:val="00273A7F"/>
    <w:rsid w:val="00282BC3"/>
    <w:rsid w:val="00284097"/>
    <w:rsid w:val="002850E3"/>
    <w:rsid w:val="00285A5C"/>
    <w:rsid w:val="002862EE"/>
    <w:rsid w:val="00287B53"/>
    <w:rsid w:val="00293A05"/>
    <w:rsid w:val="002946F6"/>
    <w:rsid w:val="00294AF8"/>
    <w:rsid w:val="00297931"/>
    <w:rsid w:val="002A2A95"/>
    <w:rsid w:val="002A4926"/>
    <w:rsid w:val="002B007E"/>
    <w:rsid w:val="002B5267"/>
    <w:rsid w:val="002C0A35"/>
    <w:rsid w:val="002C0AD3"/>
    <w:rsid w:val="002C261F"/>
    <w:rsid w:val="002C288D"/>
    <w:rsid w:val="002E0960"/>
    <w:rsid w:val="002E245B"/>
    <w:rsid w:val="002E7156"/>
    <w:rsid w:val="002F301D"/>
    <w:rsid w:val="002F5CFF"/>
    <w:rsid w:val="00300A98"/>
    <w:rsid w:val="0030286A"/>
    <w:rsid w:val="003063DA"/>
    <w:rsid w:val="003068A0"/>
    <w:rsid w:val="00312B7E"/>
    <w:rsid w:val="00314747"/>
    <w:rsid w:val="00316C3D"/>
    <w:rsid w:val="00316C7F"/>
    <w:rsid w:val="003262AF"/>
    <w:rsid w:val="00334758"/>
    <w:rsid w:val="003432F4"/>
    <w:rsid w:val="003506DE"/>
    <w:rsid w:val="003534A5"/>
    <w:rsid w:val="00354FCF"/>
    <w:rsid w:val="00357179"/>
    <w:rsid w:val="00364524"/>
    <w:rsid w:val="003647BA"/>
    <w:rsid w:val="003669F3"/>
    <w:rsid w:val="003848BD"/>
    <w:rsid w:val="0039113C"/>
    <w:rsid w:val="003925DE"/>
    <w:rsid w:val="00394C43"/>
    <w:rsid w:val="003959F9"/>
    <w:rsid w:val="0039631B"/>
    <w:rsid w:val="003A19E2"/>
    <w:rsid w:val="003A39D2"/>
    <w:rsid w:val="003A4A70"/>
    <w:rsid w:val="003A713E"/>
    <w:rsid w:val="003B20ED"/>
    <w:rsid w:val="003B2827"/>
    <w:rsid w:val="003B2B40"/>
    <w:rsid w:val="003B4A60"/>
    <w:rsid w:val="003B4E04"/>
    <w:rsid w:val="003B62FB"/>
    <w:rsid w:val="003D42B0"/>
    <w:rsid w:val="003D76D1"/>
    <w:rsid w:val="003E002F"/>
    <w:rsid w:val="003E60C3"/>
    <w:rsid w:val="003F2D64"/>
    <w:rsid w:val="003F5A08"/>
    <w:rsid w:val="0040384F"/>
    <w:rsid w:val="00404EA6"/>
    <w:rsid w:val="004107AF"/>
    <w:rsid w:val="0041150C"/>
    <w:rsid w:val="00420716"/>
    <w:rsid w:val="00420B99"/>
    <w:rsid w:val="0043213B"/>
    <w:rsid w:val="004325FB"/>
    <w:rsid w:val="004417CB"/>
    <w:rsid w:val="004432BA"/>
    <w:rsid w:val="0044407E"/>
    <w:rsid w:val="0044522E"/>
    <w:rsid w:val="00447BB9"/>
    <w:rsid w:val="00451846"/>
    <w:rsid w:val="00452D9E"/>
    <w:rsid w:val="0046031D"/>
    <w:rsid w:val="00460923"/>
    <w:rsid w:val="00460AAE"/>
    <w:rsid w:val="00464B72"/>
    <w:rsid w:val="00466A24"/>
    <w:rsid w:val="00470B59"/>
    <w:rsid w:val="00471B6E"/>
    <w:rsid w:val="00473AC9"/>
    <w:rsid w:val="004770D5"/>
    <w:rsid w:val="004773D0"/>
    <w:rsid w:val="004866E0"/>
    <w:rsid w:val="00496C18"/>
    <w:rsid w:val="004A1309"/>
    <w:rsid w:val="004A357D"/>
    <w:rsid w:val="004A5E92"/>
    <w:rsid w:val="004A6FA9"/>
    <w:rsid w:val="004A7170"/>
    <w:rsid w:val="004C3D52"/>
    <w:rsid w:val="004C5C4C"/>
    <w:rsid w:val="004C6D09"/>
    <w:rsid w:val="004D2B91"/>
    <w:rsid w:val="004D72B5"/>
    <w:rsid w:val="004D75DA"/>
    <w:rsid w:val="004E1810"/>
    <w:rsid w:val="004E2CD6"/>
    <w:rsid w:val="004E7E18"/>
    <w:rsid w:val="004F0465"/>
    <w:rsid w:val="004F0BC3"/>
    <w:rsid w:val="004F5BA3"/>
    <w:rsid w:val="004F608F"/>
    <w:rsid w:val="004F7B1C"/>
    <w:rsid w:val="00504653"/>
    <w:rsid w:val="00523291"/>
    <w:rsid w:val="0052364D"/>
    <w:rsid w:val="005301A9"/>
    <w:rsid w:val="005327D9"/>
    <w:rsid w:val="005415F6"/>
    <w:rsid w:val="00541632"/>
    <w:rsid w:val="005478AC"/>
    <w:rsid w:val="0054798F"/>
    <w:rsid w:val="005517A7"/>
    <w:rsid w:val="00551B7F"/>
    <w:rsid w:val="00552E5B"/>
    <w:rsid w:val="00555C41"/>
    <w:rsid w:val="0056610F"/>
    <w:rsid w:val="00572D2A"/>
    <w:rsid w:val="005737FC"/>
    <w:rsid w:val="0057561E"/>
    <w:rsid w:val="00575BCA"/>
    <w:rsid w:val="005801FA"/>
    <w:rsid w:val="0058175C"/>
    <w:rsid w:val="00586068"/>
    <w:rsid w:val="00586D55"/>
    <w:rsid w:val="00590111"/>
    <w:rsid w:val="005938DC"/>
    <w:rsid w:val="005A038C"/>
    <w:rsid w:val="005A0B55"/>
    <w:rsid w:val="005A1B96"/>
    <w:rsid w:val="005A30D6"/>
    <w:rsid w:val="005A53F9"/>
    <w:rsid w:val="005B0344"/>
    <w:rsid w:val="005B1DF7"/>
    <w:rsid w:val="005B23BA"/>
    <w:rsid w:val="005B2B85"/>
    <w:rsid w:val="005B46FD"/>
    <w:rsid w:val="005B520E"/>
    <w:rsid w:val="005C26ED"/>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23853"/>
    <w:rsid w:val="00630E88"/>
    <w:rsid w:val="00631904"/>
    <w:rsid w:val="0064314F"/>
    <w:rsid w:val="00645174"/>
    <w:rsid w:val="006453F0"/>
    <w:rsid w:val="00645D22"/>
    <w:rsid w:val="00651A08"/>
    <w:rsid w:val="0065221D"/>
    <w:rsid w:val="00652289"/>
    <w:rsid w:val="00653909"/>
    <w:rsid w:val="00654204"/>
    <w:rsid w:val="00657592"/>
    <w:rsid w:val="00662077"/>
    <w:rsid w:val="00667068"/>
    <w:rsid w:val="00670434"/>
    <w:rsid w:val="0067310C"/>
    <w:rsid w:val="006800BD"/>
    <w:rsid w:val="00681CBF"/>
    <w:rsid w:val="0069070F"/>
    <w:rsid w:val="006910A7"/>
    <w:rsid w:val="00697DB0"/>
    <w:rsid w:val="006B0726"/>
    <w:rsid w:val="006B3A17"/>
    <w:rsid w:val="006B6B66"/>
    <w:rsid w:val="006B6C1F"/>
    <w:rsid w:val="006C06D5"/>
    <w:rsid w:val="006C1121"/>
    <w:rsid w:val="006C359F"/>
    <w:rsid w:val="006C360D"/>
    <w:rsid w:val="006C3673"/>
    <w:rsid w:val="006C393A"/>
    <w:rsid w:val="006D242D"/>
    <w:rsid w:val="006D48C7"/>
    <w:rsid w:val="006D48EF"/>
    <w:rsid w:val="006E2E47"/>
    <w:rsid w:val="006F5842"/>
    <w:rsid w:val="006F5F6F"/>
    <w:rsid w:val="006F69E2"/>
    <w:rsid w:val="006F6D3D"/>
    <w:rsid w:val="007076D4"/>
    <w:rsid w:val="00711BAC"/>
    <w:rsid w:val="0071304F"/>
    <w:rsid w:val="00714507"/>
    <w:rsid w:val="00715BEA"/>
    <w:rsid w:val="00720EED"/>
    <w:rsid w:val="007221E0"/>
    <w:rsid w:val="00722B99"/>
    <w:rsid w:val="00723F1D"/>
    <w:rsid w:val="00725CA8"/>
    <w:rsid w:val="00735B69"/>
    <w:rsid w:val="00735E25"/>
    <w:rsid w:val="00740D44"/>
    <w:rsid w:val="00740EEA"/>
    <w:rsid w:val="0074137E"/>
    <w:rsid w:val="0074566C"/>
    <w:rsid w:val="00752836"/>
    <w:rsid w:val="0075687A"/>
    <w:rsid w:val="007615A6"/>
    <w:rsid w:val="0076483F"/>
    <w:rsid w:val="00766A68"/>
    <w:rsid w:val="00770076"/>
    <w:rsid w:val="00774992"/>
    <w:rsid w:val="00776D79"/>
    <w:rsid w:val="00783537"/>
    <w:rsid w:val="00783EFD"/>
    <w:rsid w:val="00784D53"/>
    <w:rsid w:val="0079410A"/>
    <w:rsid w:val="00794804"/>
    <w:rsid w:val="00794FE5"/>
    <w:rsid w:val="007970BB"/>
    <w:rsid w:val="007A44C0"/>
    <w:rsid w:val="007B03E6"/>
    <w:rsid w:val="007B225B"/>
    <w:rsid w:val="007B33F1"/>
    <w:rsid w:val="007B6DDA"/>
    <w:rsid w:val="007B76A4"/>
    <w:rsid w:val="007C0308"/>
    <w:rsid w:val="007C2FF2"/>
    <w:rsid w:val="007C4AAF"/>
    <w:rsid w:val="007C563E"/>
    <w:rsid w:val="007D6232"/>
    <w:rsid w:val="007D763E"/>
    <w:rsid w:val="007E1215"/>
    <w:rsid w:val="007E2718"/>
    <w:rsid w:val="007E452E"/>
    <w:rsid w:val="007F1F99"/>
    <w:rsid w:val="007F768F"/>
    <w:rsid w:val="008009B8"/>
    <w:rsid w:val="008016B5"/>
    <w:rsid w:val="0080791D"/>
    <w:rsid w:val="008123B6"/>
    <w:rsid w:val="008144CA"/>
    <w:rsid w:val="008206FC"/>
    <w:rsid w:val="00824163"/>
    <w:rsid w:val="00824E55"/>
    <w:rsid w:val="00825165"/>
    <w:rsid w:val="008337D7"/>
    <w:rsid w:val="00834E79"/>
    <w:rsid w:val="00836367"/>
    <w:rsid w:val="008426E6"/>
    <w:rsid w:val="00844D1E"/>
    <w:rsid w:val="00847341"/>
    <w:rsid w:val="008525CE"/>
    <w:rsid w:val="00853811"/>
    <w:rsid w:val="00856562"/>
    <w:rsid w:val="00861A5A"/>
    <w:rsid w:val="00861FFD"/>
    <w:rsid w:val="00864306"/>
    <w:rsid w:val="00867781"/>
    <w:rsid w:val="00873603"/>
    <w:rsid w:val="00873A79"/>
    <w:rsid w:val="00873AE2"/>
    <w:rsid w:val="00874755"/>
    <w:rsid w:val="0087706F"/>
    <w:rsid w:val="008779AA"/>
    <w:rsid w:val="00877B1A"/>
    <w:rsid w:val="00884247"/>
    <w:rsid w:val="008864B0"/>
    <w:rsid w:val="00891360"/>
    <w:rsid w:val="008937A8"/>
    <w:rsid w:val="00893B71"/>
    <w:rsid w:val="00894DD2"/>
    <w:rsid w:val="008A2C7D"/>
    <w:rsid w:val="008A511A"/>
    <w:rsid w:val="008A56F0"/>
    <w:rsid w:val="008A5DDC"/>
    <w:rsid w:val="008A6048"/>
    <w:rsid w:val="008B135D"/>
    <w:rsid w:val="008B6524"/>
    <w:rsid w:val="008C04B9"/>
    <w:rsid w:val="008C4B23"/>
    <w:rsid w:val="008C4BC1"/>
    <w:rsid w:val="008D0DD4"/>
    <w:rsid w:val="008D149C"/>
    <w:rsid w:val="008D4922"/>
    <w:rsid w:val="008D56CB"/>
    <w:rsid w:val="008E3F16"/>
    <w:rsid w:val="008E74AA"/>
    <w:rsid w:val="008F0989"/>
    <w:rsid w:val="008F4367"/>
    <w:rsid w:val="008F6E2C"/>
    <w:rsid w:val="00900703"/>
    <w:rsid w:val="00903F12"/>
    <w:rsid w:val="009049A3"/>
    <w:rsid w:val="009234A0"/>
    <w:rsid w:val="00927540"/>
    <w:rsid w:val="009303D9"/>
    <w:rsid w:val="00931D25"/>
    <w:rsid w:val="00933C64"/>
    <w:rsid w:val="00934080"/>
    <w:rsid w:val="009363FA"/>
    <w:rsid w:val="00947912"/>
    <w:rsid w:val="00954BB5"/>
    <w:rsid w:val="009601A0"/>
    <w:rsid w:val="00960273"/>
    <w:rsid w:val="00962C05"/>
    <w:rsid w:val="00972203"/>
    <w:rsid w:val="0099079F"/>
    <w:rsid w:val="009A52D4"/>
    <w:rsid w:val="009A6135"/>
    <w:rsid w:val="009C4302"/>
    <w:rsid w:val="009D46AF"/>
    <w:rsid w:val="009D7287"/>
    <w:rsid w:val="009E156C"/>
    <w:rsid w:val="009E186F"/>
    <w:rsid w:val="009E4819"/>
    <w:rsid w:val="009E66D7"/>
    <w:rsid w:val="009F081C"/>
    <w:rsid w:val="009F1D79"/>
    <w:rsid w:val="00A0404E"/>
    <w:rsid w:val="00A059B3"/>
    <w:rsid w:val="00A11363"/>
    <w:rsid w:val="00A14088"/>
    <w:rsid w:val="00A25550"/>
    <w:rsid w:val="00A266DC"/>
    <w:rsid w:val="00A31EC4"/>
    <w:rsid w:val="00A417F5"/>
    <w:rsid w:val="00A616E1"/>
    <w:rsid w:val="00A61F94"/>
    <w:rsid w:val="00A74478"/>
    <w:rsid w:val="00A75433"/>
    <w:rsid w:val="00A75ADE"/>
    <w:rsid w:val="00A769BF"/>
    <w:rsid w:val="00AA5491"/>
    <w:rsid w:val="00AC2E82"/>
    <w:rsid w:val="00AC5071"/>
    <w:rsid w:val="00AE3409"/>
    <w:rsid w:val="00AE7012"/>
    <w:rsid w:val="00AF0165"/>
    <w:rsid w:val="00AF0E6C"/>
    <w:rsid w:val="00AF2A24"/>
    <w:rsid w:val="00AF4323"/>
    <w:rsid w:val="00AF5AA4"/>
    <w:rsid w:val="00B10949"/>
    <w:rsid w:val="00B11A60"/>
    <w:rsid w:val="00B1243B"/>
    <w:rsid w:val="00B12E5E"/>
    <w:rsid w:val="00B21A69"/>
    <w:rsid w:val="00B22613"/>
    <w:rsid w:val="00B22C3D"/>
    <w:rsid w:val="00B2498A"/>
    <w:rsid w:val="00B271AF"/>
    <w:rsid w:val="00B33E43"/>
    <w:rsid w:val="00B344A2"/>
    <w:rsid w:val="00B34972"/>
    <w:rsid w:val="00B43EEB"/>
    <w:rsid w:val="00B44A76"/>
    <w:rsid w:val="00B46398"/>
    <w:rsid w:val="00B62E88"/>
    <w:rsid w:val="00B64992"/>
    <w:rsid w:val="00B66351"/>
    <w:rsid w:val="00B70787"/>
    <w:rsid w:val="00B758F7"/>
    <w:rsid w:val="00B768D1"/>
    <w:rsid w:val="00B770CA"/>
    <w:rsid w:val="00B800E0"/>
    <w:rsid w:val="00B808B9"/>
    <w:rsid w:val="00B841F4"/>
    <w:rsid w:val="00B87B99"/>
    <w:rsid w:val="00B921ED"/>
    <w:rsid w:val="00B9333F"/>
    <w:rsid w:val="00B949CD"/>
    <w:rsid w:val="00B971FA"/>
    <w:rsid w:val="00BA0131"/>
    <w:rsid w:val="00BA1025"/>
    <w:rsid w:val="00BA1841"/>
    <w:rsid w:val="00BA33F0"/>
    <w:rsid w:val="00BA61C1"/>
    <w:rsid w:val="00BB0F9B"/>
    <w:rsid w:val="00BB15F8"/>
    <w:rsid w:val="00BC23BE"/>
    <w:rsid w:val="00BC254A"/>
    <w:rsid w:val="00BC3420"/>
    <w:rsid w:val="00BD0A14"/>
    <w:rsid w:val="00BD670B"/>
    <w:rsid w:val="00BE565C"/>
    <w:rsid w:val="00BE5919"/>
    <w:rsid w:val="00BE7D3C"/>
    <w:rsid w:val="00BF5FF6"/>
    <w:rsid w:val="00C00215"/>
    <w:rsid w:val="00C0207F"/>
    <w:rsid w:val="00C07898"/>
    <w:rsid w:val="00C14532"/>
    <w:rsid w:val="00C16117"/>
    <w:rsid w:val="00C25A61"/>
    <w:rsid w:val="00C27F51"/>
    <w:rsid w:val="00C30049"/>
    <w:rsid w:val="00C3075A"/>
    <w:rsid w:val="00C32161"/>
    <w:rsid w:val="00C3225F"/>
    <w:rsid w:val="00C41A50"/>
    <w:rsid w:val="00C42398"/>
    <w:rsid w:val="00C42791"/>
    <w:rsid w:val="00C44C15"/>
    <w:rsid w:val="00C44F2E"/>
    <w:rsid w:val="00C500DB"/>
    <w:rsid w:val="00C502C8"/>
    <w:rsid w:val="00C516DC"/>
    <w:rsid w:val="00C51CAE"/>
    <w:rsid w:val="00C52C9F"/>
    <w:rsid w:val="00C54072"/>
    <w:rsid w:val="00C54576"/>
    <w:rsid w:val="00C54E19"/>
    <w:rsid w:val="00C63199"/>
    <w:rsid w:val="00C63993"/>
    <w:rsid w:val="00C75B8B"/>
    <w:rsid w:val="00C919A4"/>
    <w:rsid w:val="00C92EC8"/>
    <w:rsid w:val="00C97648"/>
    <w:rsid w:val="00CA1A1F"/>
    <w:rsid w:val="00CA3133"/>
    <w:rsid w:val="00CA4392"/>
    <w:rsid w:val="00CA7A79"/>
    <w:rsid w:val="00CB0168"/>
    <w:rsid w:val="00CB1650"/>
    <w:rsid w:val="00CB6621"/>
    <w:rsid w:val="00CC393F"/>
    <w:rsid w:val="00CC48B6"/>
    <w:rsid w:val="00CE02ED"/>
    <w:rsid w:val="00CE367E"/>
    <w:rsid w:val="00CE4300"/>
    <w:rsid w:val="00CE4B7F"/>
    <w:rsid w:val="00CE7813"/>
    <w:rsid w:val="00CF5B36"/>
    <w:rsid w:val="00CF6152"/>
    <w:rsid w:val="00CF711E"/>
    <w:rsid w:val="00CF7744"/>
    <w:rsid w:val="00D0024F"/>
    <w:rsid w:val="00D0511A"/>
    <w:rsid w:val="00D06E21"/>
    <w:rsid w:val="00D1251C"/>
    <w:rsid w:val="00D2176E"/>
    <w:rsid w:val="00D23DA3"/>
    <w:rsid w:val="00D4622B"/>
    <w:rsid w:val="00D5124D"/>
    <w:rsid w:val="00D60B44"/>
    <w:rsid w:val="00D632BE"/>
    <w:rsid w:val="00D72772"/>
    <w:rsid w:val="00D72D06"/>
    <w:rsid w:val="00D7522C"/>
    <w:rsid w:val="00D7536F"/>
    <w:rsid w:val="00D76668"/>
    <w:rsid w:val="00D76CE9"/>
    <w:rsid w:val="00D80377"/>
    <w:rsid w:val="00D84889"/>
    <w:rsid w:val="00D9063F"/>
    <w:rsid w:val="00D924F8"/>
    <w:rsid w:val="00DA3867"/>
    <w:rsid w:val="00DB26F1"/>
    <w:rsid w:val="00DB713F"/>
    <w:rsid w:val="00DC53E7"/>
    <w:rsid w:val="00DC798C"/>
    <w:rsid w:val="00DD0D05"/>
    <w:rsid w:val="00DD6F1A"/>
    <w:rsid w:val="00DD77EE"/>
    <w:rsid w:val="00DE13B6"/>
    <w:rsid w:val="00DF085C"/>
    <w:rsid w:val="00DF2FE0"/>
    <w:rsid w:val="00DF407E"/>
    <w:rsid w:val="00DF55F6"/>
    <w:rsid w:val="00E0216A"/>
    <w:rsid w:val="00E07383"/>
    <w:rsid w:val="00E165BC"/>
    <w:rsid w:val="00E17CC4"/>
    <w:rsid w:val="00E3502F"/>
    <w:rsid w:val="00E3623A"/>
    <w:rsid w:val="00E41115"/>
    <w:rsid w:val="00E4771C"/>
    <w:rsid w:val="00E51339"/>
    <w:rsid w:val="00E51E77"/>
    <w:rsid w:val="00E57C66"/>
    <w:rsid w:val="00E61E12"/>
    <w:rsid w:val="00E6280A"/>
    <w:rsid w:val="00E62F9B"/>
    <w:rsid w:val="00E64033"/>
    <w:rsid w:val="00E644C3"/>
    <w:rsid w:val="00E67243"/>
    <w:rsid w:val="00E70BEE"/>
    <w:rsid w:val="00E70C34"/>
    <w:rsid w:val="00E7596C"/>
    <w:rsid w:val="00E800C7"/>
    <w:rsid w:val="00E822D2"/>
    <w:rsid w:val="00E85FE6"/>
    <w:rsid w:val="00E866A6"/>
    <w:rsid w:val="00E878F2"/>
    <w:rsid w:val="00E96EDC"/>
    <w:rsid w:val="00E9741C"/>
    <w:rsid w:val="00EA638A"/>
    <w:rsid w:val="00EA6686"/>
    <w:rsid w:val="00EB02CA"/>
    <w:rsid w:val="00EB32ED"/>
    <w:rsid w:val="00EC5808"/>
    <w:rsid w:val="00ED0149"/>
    <w:rsid w:val="00ED04AB"/>
    <w:rsid w:val="00ED0959"/>
    <w:rsid w:val="00EE2BE3"/>
    <w:rsid w:val="00EE5B0F"/>
    <w:rsid w:val="00EE658E"/>
    <w:rsid w:val="00EF3474"/>
    <w:rsid w:val="00EF7DE3"/>
    <w:rsid w:val="00F03103"/>
    <w:rsid w:val="00F105E2"/>
    <w:rsid w:val="00F13B6B"/>
    <w:rsid w:val="00F14981"/>
    <w:rsid w:val="00F2327D"/>
    <w:rsid w:val="00F23D29"/>
    <w:rsid w:val="00F271DE"/>
    <w:rsid w:val="00F459B0"/>
    <w:rsid w:val="00F464D4"/>
    <w:rsid w:val="00F510F2"/>
    <w:rsid w:val="00F51CA6"/>
    <w:rsid w:val="00F53DED"/>
    <w:rsid w:val="00F6235A"/>
    <w:rsid w:val="00F627DA"/>
    <w:rsid w:val="00F71A1C"/>
    <w:rsid w:val="00F7288F"/>
    <w:rsid w:val="00F74648"/>
    <w:rsid w:val="00F8076F"/>
    <w:rsid w:val="00F847A6"/>
    <w:rsid w:val="00F8496F"/>
    <w:rsid w:val="00F91148"/>
    <w:rsid w:val="00F92D34"/>
    <w:rsid w:val="00F93C00"/>
    <w:rsid w:val="00F9441B"/>
    <w:rsid w:val="00F94F4C"/>
    <w:rsid w:val="00F975EE"/>
    <w:rsid w:val="00FA35FA"/>
    <w:rsid w:val="00FA4A34"/>
    <w:rsid w:val="00FA4C32"/>
    <w:rsid w:val="00FA65EF"/>
    <w:rsid w:val="00FA6C2C"/>
    <w:rsid w:val="00FA7732"/>
    <w:rsid w:val="00FC7E82"/>
    <w:rsid w:val="00FD0005"/>
    <w:rsid w:val="00FD4E47"/>
    <w:rsid w:val="00FD628C"/>
    <w:rsid w:val="00FE1945"/>
    <w:rsid w:val="00FE253D"/>
    <w:rsid w:val="00FE70A2"/>
    <w:rsid w:val="00FE7114"/>
    <w:rsid w:val="00FF35B3"/>
    <w:rsid w:val="00FF41D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 w:type="paragraph" w:styleId="Revision">
    <w:name w:val="Revision"/>
    <w:hidden/>
    <w:uiPriority w:val="99"/>
    <w:semiHidden/>
    <w:rsid w:val="000D67C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500240996">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payloadbox/xss-payload-list" TargetMode="External"/><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kafka.apache.org/documentation/"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sql-injection-payload-list" TargetMode="External"/><Relationship Id="rId25" Type="http://purl.oclc.org/ooxml/officeDocument/relationships/fontTable" Target="fontTable.xml"/><Relationship Id="rId2" Type="http://purl.oclc.org/ooxml/officeDocument/relationships/numbering" Target="numbering.xml"/><Relationship Id="rId16" Type="http://purl.oclc.org/ooxml/officeDocument/relationships/hyperlink" Target="https://github.com/xuwenyihust/Visor" TargetMode="External"/><Relationship Id="rId20" Type="http://purl.oclc.org/ooxml/officeDocument/relationships/hyperlink" Target="https://spark.apache.org/docs/lates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vonage.com/communications-apis/" TargetMode="External"/><Relationship Id="rId5" Type="http://purl.oclc.org/ooxml/officeDocument/relationships/webSettings" Target="webSettings.xml"/><Relationship Id="rId15" Type="http://purl.oclc.org/ooxml/officeDocument/relationships/hyperlink" Target="https://doi.org/10.1515/comp-2020-0214" TargetMode="External"/><Relationship Id="rId23" Type="http://purl.oclc.org/ooxml/officeDocument/relationships/hyperlink" Target="https://cloud.google.com/dataproc/" TargetMode="External"/><Relationship Id="rId10" Type="http://purl.oclc.org/ooxml/officeDocument/relationships/image" Target="media/image2.png"/><Relationship Id="rId19" Type="http://purl.oclc.org/ooxml/officeDocument/relationships/hyperlink" Target="https://github.com/iryndin/10K-Most-Popular-Password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g"/><Relationship Id="rId22" Type="http://purl.oclc.org/ooxml/officeDocument/relationships/hyperlink" Target="https://cloud.google.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124</TotalTime>
  <Pages>6</Pages>
  <Words>5113</Words>
  <Characters>29148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108</cp:revision>
  <dcterms:created xsi:type="dcterms:W3CDTF">2022-05-10T08:54:00Z</dcterms:created>
  <dcterms:modified xsi:type="dcterms:W3CDTF">2022-05-10T14:34:00Z</dcterms:modified>
</cp:coreProperties>
</file>